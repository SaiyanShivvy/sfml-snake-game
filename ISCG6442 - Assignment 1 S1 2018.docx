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172"/>
      </w:tblGrid>
      <w:tr w:rsidR="002B7E82" w:rsidRPr="00E27DE9" w14:paraId="7AA1B732" w14:textId="77777777" w:rsidTr="00AC276D">
        <w:tc>
          <w:tcPr>
            <w:tcW w:w="5070" w:type="dxa"/>
          </w:tcPr>
          <w:p w14:paraId="03EB99D3" w14:textId="77777777" w:rsidR="002B7E82" w:rsidRPr="006167E0" w:rsidRDefault="002B7E82" w:rsidP="00AC276D">
            <w:pPr>
              <w:autoSpaceDE w:val="0"/>
              <w:autoSpaceDN w:val="0"/>
              <w:adjustRightInd w:val="0"/>
              <w:rPr>
                <w:rFonts w:asciiTheme="majorHAnsi" w:hAnsiTheme="majorHAnsi"/>
                <w:b/>
                <w:bCs/>
                <w:sz w:val="36"/>
                <w:szCs w:val="28"/>
              </w:rPr>
            </w:pPr>
            <w:r w:rsidRPr="006167E0">
              <w:rPr>
                <w:rFonts w:asciiTheme="majorHAnsi" w:hAnsiTheme="majorHAnsi"/>
                <w:b/>
                <w:bCs/>
                <w:noProof/>
                <w:sz w:val="36"/>
                <w:szCs w:val="28"/>
                <w:lang w:val="en-AU"/>
              </w:rPr>
              <w:drawing>
                <wp:inline distT="0" distB="0" distL="0" distR="0" wp14:anchorId="3E786A3C" wp14:editId="2C905391">
                  <wp:extent cx="2113523" cy="13080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25104" cy="1315187"/>
                          </a:xfrm>
                          <a:prstGeom prst="rect">
                            <a:avLst/>
                          </a:prstGeom>
                          <a:noFill/>
                          <a:ln w="9525">
                            <a:noFill/>
                            <a:miter lim="800000"/>
                            <a:headEnd/>
                            <a:tailEnd/>
                          </a:ln>
                        </pic:spPr>
                      </pic:pic>
                    </a:graphicData>
                  </a:graphic>
                </wp:inline>
              </w:drawing>
            </w:r>
          </w:p>
        </w:tc>
        <w:tc>
          <w:tcPr>
            <w:tcW w:w="4172" w:type="dxa"/>
          </w:tcPr>
          <w:p w14:paraId="0078DA05" w14:textId="77777777" w:rsidR="002B7E82" w:rsidRPr="006167E0" w:rsidRDefault="00307261" w:rsidP="00D572E2">
            <w:pPr>
              <w:autoSpaceDE w:val="0"/>
              <w:autoSpaceDN w:val="0"/>
              <w:adjustRightInd w:val="0"/>
              <w:rPr>
                <w:rFonts w:asciiTheme="majorHAnsi" w:hAnsiTheme="majorHAnsi"/>
                <w:b/>
                <w:bCs/>
                <w:szCs w:val="28"/>
              </w:rPr>
            </w:pPr>
            <w:r w:rsidRPr="006167E0">
              <w:rPr>
                <w:rFonts w:asciiTheme="majorHAnsi" w:hAnsiTheme="majorHAnsi"/>
                <w:b/>
                <w:bCs/>
                <w:szCs w:val="28"/>
              </w:rPr>
              <w:t>ISCG</w:t>
            </w:r>
            <w:r w:rsidR="006350B5">
              <w:rPr>
                <w:rFonts w:asciiTheme="majorHAnsi" w:hAnsiTheme="majorHAnsi"/>
                <w:b/>
                <w:bCs/>
                <w:szCs w:val="28"/>
              </w:rPr>
              <w:t>6442—</w:t>
            </w:r>
            <w:r w:rsidR="008F7797">
              <w:rPr>
                <w:rFonts w:asciiTheme="majorHAnsi" w:hAnsiTheme="majorHAnsi"/>
                <w:b/>
                <w:bCs/>
                <w:szCs w:val="28"/>
              </w:rPr>
              <w:t>Game Programming</w:t>
            </w:r>
          </w:p>
          <w:p w14:paraId="3750A54B" w14:textId="77777777" w:rsidR="002B7E82" w:rsidRPr="006167E0" w:rsidRDefault="002B7E82" w:rsidP="00D572E2">
            <w:pPr>
              <w:autoSpaceDE w:val="0"/>
              <w:autoSpaceDN w:val="0"/>
              <w:adjustRightInd w:val="0"/>
              <w:rPr>
                <w:rFonts w:asciiTheme="majorHAnsi" w:hAnsiTheme="majorHAnsi"/>
                <w:b/>
                <w:bCs/>
                <w:szCs w:val="28"/>
              </w:rPr>
            </w:pPr>
            <w:r w:rsidRPr="006167E0">
              <w:rPr>
                <w:rFonts w:asciiTheme="majorHAnsi" w:hAnsiTheme="majorHAnsi"/>
                <w:b/>
                <w:bCs/>
                <w:szCs w:val="28"/>
              </w:rPr>
              <w:t xml:space="preserve">Assignment 1: </w:t>
            </w:r>
            <w:r w:rsidR="00A30A04">
              <w:rPr>
                <w:rFonts w:asciiTheme="majorHAnsi" w:hAnsiTheme="majorHAnsi"/>
                <w:b/>
                <w:bCs/>
                <w:szCs w:val="28"/>
              </w:rPr>
              <w:t>SFML Snake</w:t>
            </w:r>
          </w:p>
          <w:p w14:paraId="2BE1FFEC" w14:textId="77777777" w:rsidR="002B7E82" w:rsidRPr="006167E0" w:rsidRDefault="002B7E82" w:rsidP="00D572E2">
            <w:pPr>
              <w:autoSpaceDE w:val="0"/>
              <w:autoSpaceDN w:val="0"/>
              <w:adjustRightInd w:val="0"/>
              <w:rPr>
                <w:rFonts w:asciiTheme="majorHAnsi" w:hAnsiTheme="majorHAnsi"/>
                <w:i/>
                <w:iCs/>
              </w:rPr>
            </w:pPr>
          </w:p>
          <w:p w14:paraId="1823BF3A" w14:textId="77777777" w:rsidR="00671BF4" w:rsidRDefault="002B7E82" w:rsidP="00671BF4">
            <w:pPr>
              <w:autoSpaceDE w:val="0"/>
              <w:autoSpaceDN w:val="0"/>
              <w:adjustRightInd w:val="0"/>
              <w:rPr>
                <w:rFonts w:asciiTheme="majorHAnsi" w:hAnsiTheme="majorHAnsi"/>
                <w:i/>
                <w:iCs/>
              </w:rPr>
            </w:pPr>
            <w:r w:rsidRPr="006167E0">
              <w:rPr>
                <w:rFonts w:asciiTheme="majorHAnsi" w:hAnsiTheme="majorHAnsi"/>
                <w:i/>
                <w:iCs/>
              </w:rPr>
              <w:t>Total marks: 100</w:t>
            </w:r>
          </w:p>
          <w:p w14:paraId="2E6BDA48" w14:textId="77777777" w:rsidR="002B7E82" w:rsidRPr="006167E0" w:rsidRDefault="002B7E82" w:rsidP="00671BF4">
            <w:pPr>
              <w:autoSpaceDE w:val="0"/>
              <w:autoSpaceDN w:val="0"/>
              <w:adjustRightInd w:val="0"/>
              <w:rPr>
                <w:rFonts w:asciiTheme="majorHAnsi" w:hAnsiTheme="majorHAnsi"/>
                <w:i/>
                <w:iCs/>
              </w:rPr>
            </w:pPr>
            <w:r w:rsidRPr="006167E0">
              <w:rPr>
                <w:rFonts w:asciiTheme="majorHAnsi" w:hAnsiTheme="majorHAnsi"/>
                <w:i/>
                <w:iCs/>
              </w:rPr>
              <w:t xml:space="preserve">Course Weighting: </w:t>
            </w:r>
            <w:r w:rsidR="00843119">
              <w:rPr>
                <w:rFonts w:asciiTheme="majorHAnsi" w:hAnsiTheme="majorHAnsi"/>
                <w:i/>
                <w:iCs/>
              </w:rPr>
              <w:t>30</w:t>
            </w:r>
            <w:r w:rsidR="00671BF4">
              <w:rPr>
                <w:rFonts w:asciiTheme="majorHAnsi" w:hAnsiTheme="majorHAnsi"/>
                <w:i/>
                <w:iCs/>
              </w:rPr>
              <w:t>%</w:t>
            </w:r>
          </w:p>
        </w:tc>
      </w:tr>
    </w:tbl>
    <w:p w14:paraId="28FDFE77" w14:textId="0D2E3FD4" w:rsidR="00144678" w:rsidRDefault="00144678" w:rsidP="00144678">
      <w:pPr>
        <w:autoSpaceDE w:val="0"/>
        <w:autoSpaceDN w:val="0"/>
        <w:adjustRightInd w:val="0"/>
        <w:jc w:val="center"/>
        <w:rPr>
          <w:rFonts w:asciiTheme="majorHAnsi" w:hAnsiTheme="majorHAnsi"/>
          <w:i/>
          <w:iCs/>
        </w:rPr>
      </w:pPr>
      <w:r>
        <w:rPr>
          <w:rFonts w:asciiTheme="majorHAnsi" w:hAnsiTheme="majorHAnsi"/>
          <w:i/>
          <w:iCs/>
        </w:rPr>
        <w:t xml:space="preserve">Due Date: </w:t>
      </w:r>
      <w:r w:rsidR="00411B40">
        <w:rPr>
          <w:rFonts w:asciiTheme="majorHAnsi" w:hAnsiTheme="majorHAnsi"/>
          <w:i/>
          <w:iCs/>
        </w:rPr>
        <w:t>Monday</w:t>
      </w:r>
      <w:r>
        <w:rPr>
          <w:rFonts w:asciiTheme="majorHAnsi" w:hAnsiTheme="majorHAnsi"/>
          <w:i/>
          <w:iCs/>
        </w:rPr>
        <w:t xml:space="preserve"> </w:t>
      </w:r>
      <w:r w:rsidR="00411B40">
        <w:rPr>
          <w:rFonts w:asciiTheme="majorHAnsi" w:hAnsiTheme="majorHAnsi"/>
          <w:i/>
          <w:iCs/>
        </w:rPr>
        <w:t>2</w:t>
      </w:r>
      <w:r w:rsidR="00411B40" w:rsidRPr="00411B40">
        <w:rPr>
          <w:rFonts w:asciiTheme="majorHAnsi" w:hAnsiTheme="majorHAnsi"/>
          <w:i/>
          <w:iCs/>
          <w:vertAlign w:val="superscript"/>
        </w:rPr>
        <w:t>nd</w:t>
      </w:r>
      <w:r w:rsidR="00411B40">
        <w:rPr>
          <w:rFonts w:asciiTheme="majorHAnsi" w:hAnsiTheme="majorHAnsi"/>
          <w:i/>
          <w:iCs/>
        </w:rPr>
        <w:t xml:space="preserve"> </w:t>
      </w:r>
      <w:proofErr w:type="gramStart"/>
      <w:r w:rsidR="00411B40">
        <w:rPr>
          <w:rFonts w:asciiTheme="majorHAnsi" w:hAnsiTheme="majorHAnsi"/>
          <w:i/>
          <w:iCs/>
        </w:rPr>
        <w:t>April</w:t>
      </w:r>
      <w:r>
        <w:rPr>
          <w:rFonts w:asciiTheme="majorHAnsi" w:hAnsiTheme="majorHAnsi"/>
          <w:i/>
          <w:iCs/>
        </w:rPr>
        <w:t>,</w:t>
      </w:r>
      <w:proofErr w:type="gramEnd"/>
      <w:r>
        <w:rPr>
          <w:rFonts w:asciiTheme="majorHAnsi" w:hAnsiTheme="majorHAnsi"/>
          <w:i/>
          <w:iCs/>
        </w:rPr>
        <w:t xml:space="preserve"> </w:t>
      </w:r>
      <w:r w:rsidR="00D01C6D">
        <w:rPr>
          <w:rFonts w:asciiTheme="majorHAnsi" w:hAnsiTheme="majorHAnsi"/>
          <w:i/>
          <w:iCs/>
        </w:rPr>
        <w:t>201</w:t>
      </w:r>
      <w:r w:rsidR="0065245E">
        <w:rPr>
          <w:rFonts w:asciiTheme="majorHAnsi" w:hAnsiTheme="majorHAnsi"/>
          <w:i/>
          <w:iCs/>
        </w:rPr>
        <w:t>8</w:t>
      </w:r>
      <w:r w:rsidR="00A134B3">
        <w:rPr>
          <w:rFonts w:asciiTheme="majorHAnsi" w:hAnsiTheme="majorHAnsi"/>
          <w:i/>
          <w:iCs/>
        </w:rPr>
        <w:t xml:space="preserve"> 23:55</w:t>
      </w:r>
      <w:r w:rsidR="00F96370">
        <w:rPr>
          <w:rFonts w:asciiTheme="majorHAnsi" w:hAnsiTheme="majorHAnsi"/>
          <w:i/>
          <w:iCs/>
        </w:rPr>
        <w:t>.</w:t>
      </w:r>
    </w:p>
    <w:p w14:paraId="3317D41A" w14:textId="77777777" w:rsidR="00144678" w:rsidRPr="006167E0" w:rsidRDefault="00144678" w:rsidP="00144678">
      <w:pPr>
        <w:autoSpaceDE w:val="0"/>
        <w:autoSpaceDN w:val="0"/>
        <w:adjustRightInd w:val="0"/>
        <w:jc w:val="center"/>
        <w:rPr>
          <w:rFonts w:asciiTheme="majorHAnsi" w:hAnsiTheme="majorHAnsi"/>
          <w:i/>
          <w:iCs/>
        </w:rPr>
      </w:pPr>
    </w:p>
    <w:p w14:paraId="3430BE1E" w14:textId="77777777" w:rsidR="002B7E82" w:rsidRDefault="00AC276D">
      <w:pPr>
        <w:rPr>
          <w:rFonts w:asciiTheme="majorHAnsi" w:hAnsiTheme="majorHAnsi"/>
          <w:b/>
          <w:noProof/>
          <w:lang w:eastAsia="en-NZ"/>
        </w:rPr>
      </w:pPr>
      <w:r w:rsidRPr="006167E0">
        <w:rPr>
          <w:rFonts w:asciiTheme="majorHAnsi" w:hAnsiTheme="majorHAnsi"/>
          <w:b/>
          <w:noProof/>
          <w:lang w:eastAsia="en-NZ"/>
        </w:rPr>
        <w:t>Assignment Brief:</w:t>
      </w:r>
    </w:p>
    <w:p w14:paraId="4CFA421D" w14:textId="77777777" w:rsidR="00A30A04" w:rsidRPr="006167E0" w:rsidRDefault="00A30A04">
      <w:pPr>
        <w:rPr>
          <w:rFonts w:asciiTheme="majorHAnsi" w:hAnsiTheme="majorHAnsi"/>
          <w:b/>
          <w:noProof/>
          <w:lang w:eastAsia="en-NZ"/>
        </w:rPr>
      </w:pPr>
    </w:p>
    <w:p w14:paraId="714B7608" w14:textId="4A554968" w:rsidR="00D01C6D" w:rsidRDefault="00144678" w:rsidP="0065245E">
      <w:pPr>
        <w:jc w:val="both"/>
        <w:rPr>
          <w:rFonts w:asciiTheme="majorHAnsi" w:hAnsiTheme="majorHAnsi"/>
          <w:noProof/>
          <w:lang w:eastAsia="en-NZ"/>
        </w:rPr>
      </w:pPr>
      <w:r>
        <w:rPr>
          <w:rFonts w:asciiTheme="majorHAnsi" w:hAnsiTheme="majorHAnsi"/>
          <w:noProof/>
          <w:lang w:eastAsia="en-NZ"/>
        </w:rPr>
        <w:t xml:space="preserve">You are tasked with </w:t>
      </w:r>
      <w:r w:rsidR="00A30A04">
        <w:rPr>
          <w:rFonts w:asciiTheme="majorHAnsi" w:hAnsiTheme="majorHAnsi"/>
          <w:noProof/>
          <w:lang w:eastAsia="en-NZ"/>
        </w:rPr>
        <w:t xml:space="preserve">developing an SFML version of the classic game </w:t>
      </w:r>
      <w:r w:rsidR="00A30A04" w:rsidRPr="00D01C6D">
        <w:rPr>
          <w:rFonts w:asciiTheme="majorHAnsi" w:hAnsiTheme="majorHAnsi"/>
          <w:b/>
          <w:noProof/>
          <w:lang w:eastAsia="en-NZ"/>
        </w:rPr>
        <w:t>Snake</w:t>
      </w:r>
      <w:r w:rsidR="00D01C6D">
        <w:rPr>
          <w:rStyle w:val="FootnoteReference"/>
          <w:rFonts w:asciiTheme="majorHAnsi" w:hAnsiTheme="majorHAnsi"/>
          <w:noProof/>
          <w:lang w:eastAsia="en-NZ"/>
        </w:rPr>
        <w:footnoteReference w:id="1"/>
      </w:r>
      <w:r w:rsidR="00A30A04">
        <w:rPr>
          <w:rFonts w:asciiTheme="majorHAnsi" w:hAnsiTheme="majorHAnsi"/>
          <w:noProof/>
          <w:lang w:eastAsia="en-NZ"/>
        </w:rPr>
        <w:t xml:space="preserve">. </w:t>
      </w:r>
      <w:r w:rsidR="00837C91">
        <w:rPr>
          <w:rFonts w:asciiTheme="majorHAnsi" w:hAnsiTheme="majorHAnsi"/>
          <w:noProof/>
          <w:lang w:eastAsia="en-NZ"/>
        </w:rPr>
        <w:t xml:space="preserve">The </w:t>
      </w:r>
      <w:r w:rsidR="0065245E">
        <w:rPr>
          <w:rFonts w:asciiTheme="majorHAnsi" w:hAnsiTheme="majorHAnsi"/>
          <w:noProof/>
          <w:lang w:eastAsia="en-NZ"/>
        </w:rPr>
        <w:t>game</w:t>
      </w:r>
      <w:r w:rsidR="00837C91">
        <w:rPr>
          <w:rFonts w:asciiTheme="majorHAnsi" w:hAnsiTheme="majorHAnsi"/>
          <w:noProof/>
          <w:lang w:eastAsia="en-NZ"/>
        </w:rPr>
        <w:t xml:space="preserve"> will allow a user to control the movement of the snake using the keyboard’s cursor controls. </w:t>
      </w:r>
      <w:r w:rsidR="00D01C6D">
        <w:rPr>
          <w:rFonts w:asciiTheme="majorHAnsi" w:hAnsiTheme="majorHAnsi"/>
          <w:noProof/>
          <w:lang w:eastAsia="en-NZ"/>
        </w:rPr>
        <w:t xml:space="preserve">The player will initially control a single square object, </w:t>
      </w:r>
      <w:r w:rsidR="0065245E">
        <w:rPr>
          <w:rFonts w:asciiTheme="majorHAnsi" w:hAnsiTheme="majorHAnsi"/>
          <w:noProof/>
          <w:lang w:eastAsia="en-NZ"/>
        </w:rPr>
        <w:t>which will move in line with a grid which represents the game world. A</w:t>
      </w:r>
      <w:r w:rsidR="00D01C6D">
        <w:rPr>
          <w:rFonts w:asciiTheme="majorHAnsi" w:hAnsiTheme="majorHAnsi"/>
          <w:noProof/>
          <w:lang w:eastAsia="en-NZ"/>
        </w:rPr>
        <w:t xml:space="preserve">s the player consumes red squares (apples) </w:t>
      </w:r>
      <w:r w:rsidR="0065245E">
        <w:rPr>
          <w:rFonts w:asciiTheme="majorHAnsi" w:hAnsiTheme="majorHAnsi"/>
          <w:noProof/>
          <w:lang w:eastAsia="en-NZ"/>
        </w:rPr>
        <w:t xml:space="preserve">the snake </w:t>
      </w:r>
      <w:r w:rsidR="00D01C6D">
        <w:rPr>
          <w:rFonts w:asciiTheme="majorHAnsi" w:hAnsiTheme="majorHAnsi"/>
          <w:noProof/>
          <w:lang w:eastAsia="en-NZ"/>
        </w:rPr>
        <w:t xml:space="preserve">will </w:t>
      </w:r>
      <w:r w:rsidR="0065245E">
        <w:rPr>
          <w:rFonts w:asciiTheme="majorHAnsi" w:hAnsiTheme="majorHAnsi"/>
          <w:noProof/>
          <w:lang w:eastAsia="en-NZ"/>
        </w:rPr>
        <w:t>in turn grow</w:t>
      </w:r>
      <w:r w:rsidR="00446A40">
        <w:rPr>
          <w:rFonts w:asciiTheme="majorHAnsi" w:hAnsiTheme="majorHAnsi"/>
          <w:noProof/>
          <w:lang w:eastAsia="en-NZ"/>
        </w:rPr>
        <w:t>.</w:t>
      </w:r>
    </w:p>
    <w:p w14:paraId="76FC0FD5" w14:textId="77777777" w:rsidR="00A30A04" w:rsidRDefault="00A30A04">
      <w:pPr>
        <w:rPr>
          <w:rFonts w:asciiTheme="majorHAnsi" w:hAnsiTheme="majorHAnsi"/>
          <w:noProof/>
          <w:lang w:eastAsia="en-NZ"/>
        </w:rPr>
      </w:pPr>
      <w:r>
        <w:rPr>
          <w:rFonts w:asciiTheme="majorHAnsi" w:hAnsiTheme="majorHAnsi"/>
          <w:noProof/>
          <w:lang w:val="en-AU" w:eastAsia="en-AU"/>
        </w:rPr>
        <w:drawing>
          <wp:inline distT="0" distB="0" distL="0" distR="0" wp14:anchorId="37E2BE5D" wp14:editId="10ADC3B7">
            <wp:extent cx="5725160" cy="4210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210050"/>
                    </a:xfrm>
                    <a:prstGeom prst="rect">
                      <a:avLst/>
                    </a:prstGeom>
                    <a:noFill/>
                    <a:ln>
                      <a:noFill/>
                    </a:ln>
                  </pic:spPr>
                </pic:pic>
              </a:graphicData>
            </a:graphic>
          </wp:inline>
        </w:drawing>
      </w:r>
    </w:p>
    <w:p w14:paraId="3EF85331" w14:textId="77777777" w:rsidR="00A30A04" w:rsidRDefault="00A30A04">
      <w:pPr>
        <w:rPr>
          <w:rFonts w:asciiTheme="majorHAnsi" w:hAnsiTheme="majorHAnsi"/>
          <w:noProof/>
          <w:lang w:eastAsia="en-NZ"/>
        </w:rPr>
      </w:pPr>
    </w:p>
    <w:p w14:paraId="579C5F88" w14:textId="77777777" w:rsidR="00D01C6D" w:rsidRDefault="00D01C6D" w:rsidP="00AF448F">
      <w:pPr>
        <w:rPr>
          <w:noProof/>
          <w:lang w:eastAsia="en-NZ"/>
        </w:rPr>
      </w:pPr>
      <w:r>
        <w:rPr>
          <w:noProof/>
          <w:lang w:eastAsia="en-NZ"/>
        </w:rPr>
        <w:t>The game world is defined using a grid of arbitrary size which wraps around on all sides. If the snake collides with itself, then the game is over, and the user will be prompted to play again. If the user, consumes an apple, here denoted by a red square, the apple will disappear and the length of the snake will be incremented by one. Apples eaten by the snake will be replaced immediately and are to be placed at random, on another square not currently occupied by the player’s snake or another item or obstacle.</w:t>
      </w:r>
    </w:p>
    <w:p w14:paraId="2509D15B" w14:textId="44EDFA17" w:rsidR="00D01C6D" w:rsidRDefault="00D01C6D" w:rsidP="00AF448F">
      <w:pPr>
        <w:rPr>
          <w:noProof/>
          <w:lang w:eastAsia="en-NZ"/>
        </w:rPr>
      </w:pPr>
    </w:p>
    <w:p w14:paraId="78A01FFD" w14:textId="31F832BC" w:rsidR="00446A40" w:rsidRDefault="00446A40" w:rsidP="00AF448F">
      <w:pPr>
        <w:rPr>
          <w:noProof/>
          <w:lang w:eastAsia="en-NZ"/>
        </w:rPr>
      </w:pPr>
    </w:p>
    <w:p w14:paraId="19BF19A9" w14:textId="77777777" w:rsidR="00446A40" w:rsidRDefault="00446A40" w:rsidP="00AF448F">
      <w:pPr>
        <w:rPr>
          <w:noProof/>
          <w:lang w:eastAsia="en-NZ"/>
        </w:rPr>
      </w:pPr>
    </w:p>
    <w:p w14:paraId="04B14796" w14:textId="77777777" w:rsidR="00E3236C" w:rsidRPr="00E3236C" w:rsidRDefault="00E3236C" w:rsidP="00AF448F">
      <w:pPr>
        <w:rPr>
          <w:b/>
          <w:noProof/>
          <w:lang w:eastAsia="en-NZ"/>
        </w:rPr>
      </w:pPr>
      <w:r w:rsidRPr="00E3236C">
        <w:rPr>
          <w:b/>
          <w:noProof/>
          <w:lang w:eastAsia="en-NZ"/>
        </w:rPr>
        <w:lastRenderedPageBreak/>
        <w:t>Snake Movement:</w:t>
      </w:r>
    </w:p>
    <w:p w14:paraId="2013E976" w14:textId="77777777" w:rsidR="00E3236C" w:rsidRDefault="00E3236C" w:rsidP="00AF448F">
      <w:pPr>
        <w:rPr>
          <w:noProof/>
          <w:lang w:eastAsia="en-NZ"/>
        </w:rPr>
      </w:pPr>
    </w:p>
    <w:p w14:paraId="36F00E89" w14:textId="77777777" w:rsidR="00D01C6D" w:rsidRDefault="00E3236C" w:rsidP="00AF448F">
      <w:pPr>
        <w:rPr>
          <w:noProof/>
          <w:lang w:eastAsia="en-NZ"/>
        </w:rPr>
      </w:pPr>
      <w:r>
        <w:rPr>
          <w:noProof/>
          <w:lang w:eastAsia="en-NZ"/>
        </w:rPr>
        <w:t xml:space="preserve">The snake can move </w:t>
      </w:r>
      <w:r w:rsidR="0091662D">
        <w:rPr>
          <w:noProof/>
          <w:lang w:eastAsia="en-NZ"/>
        </w:rPr>
        <w:t xml:space="preserve">into the cells immediately adjacent to itself but it cannot move back on itself. The snake will be moving forward </w:t>
      </w:r>
      <w:r w:rsidR="005871BA">
        <w:rPr>
          <w:noProof/>
          <w:lang w:eastAsia="en-NZ"/>
        </w:rPr>
        <w:t xml:space="preserve">in its current direction </w:t>
      </w:r>
      <w:r w:rsidR="0091662D">
        <w:rPr>
          <w:noProof/>
          <w:lang w:eastAsia="en-NZ"/>
        </w:rPr>
        <w:t>at all times.</w:t>
      </w:r>
    </w:p>
    <w:p w14:paraId="326A803A" w14:textId="77777777" w:rsidR="0091662D" w:rsidRDefault="0091662D" w:rsidP="00AF448F">
      <w:pPr>
        <w:rPr>
          <w:noProof/>
          <w:lang w:eastAsia="en-NZ"/>
        </w:rPr>
      </w:pPr>
    </w:p>
    <w:p w14:paraId="3AC5FE79" w14:textId="77777777" w:rsidR="0091662D" w:rsidRDefault="0091662D" w:rsidP="00AF448F">
      <w:pPr>
        <w:rPr>
          <w:b/>
          <w:noProof/>
          <w:lang w:eastAsia="en-NZ"/>
        </w:rPr>
      </w:pPr>
      <w:r w:rsidRPr="0091662D">
        <w:rPr>
          <w:b/>
          <w:noProof/>
          <w:lang w:eastAsia="en-NZ"/>
        </w:rPr>
        <w:t>Snake Implementation:</w:t>
      </w:r>
    </w:p>
    <w:p w14:paraId="58C033C9" w14:textId="77777777" w:rsidR="0091662D" w:rsidRDefault="0091662D" w:rsidP="00AF448F">
      <w:pPr>
        <w:rPr>
          <w:b/>
          <w:noProof/>
          <w:lang w:eastAsia="en-NZ"/>
        </w:rPr>
      </w:pPr>
    </w:p>
    <w:p w14:paraId="608F78F7" w14:textId="77777777" w:rsidR="0091662D" w:rsidRDefault="0091662D" w:rsidP="00AF448F">
      <w:pPr>
        <w:rPr>
          <w:noProof/>
          <w:lang w:eastAsia="en-NZ"/>
        </w:rPr>
      </w:pPr>
      <w:r w:rsidRPr="0091662D">
        <w:rPr>
          <w:noProof/>
          <w:lang w:eastAsia="en-NZ"/>
        </w:rPr>
        <w:t xml:space="preserve">Use an </w:t>
      </w:r>
      <w:r>
        <w:rPr>
          <w:noProof/>
          <w:lang w:eastAsia="en-NZ"/>
        </w:rPr>
        <w:t>array of sf::Vector2i objects to represent the body of the snake using a maximum of 20 elements. You will need an extra variable to keep track of the current size of the snake. When the snake moves to a new grid cell, all the previous snake grid cells will be shuffled down by one array element.</w:t>
      </w:r>
    </w:p>
    <w:p w14:paraId="7B20787D" w14:textId="77777777" w:rsidR="0091662D" w:rsidRDefault="0091662D" w:rsidP="00AF448F">
      <w:pPr>
        <w:rPr>
          <w:noProof/>
          <w:lang w:eastAsia="en-NZ"/>
        </w:rPr>
      </w:pPr>
    </w:p>
    <w:p w14:paraId="27BB4EAB" w14:textId="77777777" w:rsidR="0091662D" w:rsidRDefault="0091662D" w:rsidP="00AF448F">
      <w:pPr>
        <w:rPr>
          <w:b/>
          <w:noProof/>
          <w:lang w:eastAsia="en-NZ"/>
        </w:rPr>
      </w:pPr>
      <w:r w:rsidRPr="0091662D">
        <w:rPr>
          <w:b/>
          <w:noProof/>
          <w:lang w:eastAsia="en-NZ"/>
        </w:rPr>
        <w:t>Snake Collisions:</w:t>
      </w:r>
    </w:p>
    <w:p w14:paraId="57C5C851" w14:textId="77777777" w:rsidR="0091662D" w:rsidRDefault="0091662D" w:rsidP="00AF448F">
      <w:pPr>
        <w:rPr>
          <w:b/>
          <w:noProof/>
          <w:lang w:eastAsia="en-NZ"/>
        </w:rPr>
      </w:pPr>
    </w:p>
    <w:p w14:paraId="59A2AF3B" w14:textId="77777777" w:rsidR="0091662D" w:rsidRDefault="0091662D" w:rsidP="00AF448F">
      <w:pPr>
        <w:rPr>
          <w:noProof/>
          <w:lang w:eastAsia="en-NZ"/>
        </w:rPr>
      </w:pPr>
      <w:r w:rsidRPr="0091662D">
        <w:rPr>
          <w:noProof/>
          <w:lang w:eastAsia="en-NZ"/>
        </w:rPr>
        <w:t>The</w:t>
      </w:r>
      <w:r>
        <w:rPr>
          <w:noProof/>
          <w:lang w:eastAsia="en-NZ"/>
        </w:rPr>
        <w:t xml:space="preserve"> game will end if the snake collides with itself or any obstacles in the environment. If the game ends, the user should be notified of this and prompted to play the game again.</w:t>
      </w:r>
    </w:p>
    <w:p w14:paraId="5129422D" w14:textId="77777777" w:rsidR="0091662D" w:rsidRDefault="0091662D" w:rsidP="00AF448F">
      <w:pPr>
        <w:rPr>
          <w:noProof/>
          <w:lang w:eastAsia="en-NZ"/>
        </w:rPr>
      </w:pPr>
    </w:p>
    <w:p w14:paraId="36DC86B9" w14:textId="77777777" w:rsidR="0091662D" w:rsidRPr="0091662D" w:rsidRDefault="0091662D" w:rsidP="00AF448F">
      <w:pPr>
        <w:rPr>
          <w:b/>
          <w:noProof/>
          <w:lang w:eastAsia="en-NZ"/>
        </w:rPr>
      </w:pPr>
      <w:r w:rsidRPr="0091662D">
        <w:rPr>
          <w:b/>
          <w:noProof/>
          <w:lang w:eastAsia="en-NZ"/>
        </w:rPr>
        <w:t>Snake Notes:</w:t>
      </w:r>
    </w:p>
    <w:p w14:paraId="452940E5" w14:textId="77777777" w:rsidR="0091662D" w:rsidRDefault="0091662D" w:rsidP="00144678">
      <w:pPr>
        <w:rPr>
          <w:b/>
          <w:noProof/>
          <w:lang w:eastAsia="en-NZ"/>
        </w:rPr>
      </w:pPr>
    </w:p>
    <w:p w14:paraId="5AAB7B4A" w14:textId="77777777" w:rsidR="0091662D" w:rsidRDefault="0091662D" w:rsidP="00144678">
      <w:pPr>
        <w:rPr>
          <w:noProof/>
          <w:lang w:eastAsia="en-NZ"/>
        </w:rPr>
      </w:pPr>
      <w:r w:rsidRPr="0091662D">
        <w:rPr>
          <w:noProof/>
          <w:lang w:eastAsia="en-NZ"/>
        </w:rPr>
        <w:t>To</w:t>
      </w:r>
      <w:r>
        <w:rPr>
          <w:noProof/>
          <w:lang w:eastAsia="en-NZ"/>
        </w:rPr>
        <w:t xml:space="preserve"> implement this game you will need to use these classes to implement the required game functionality.</w:t>
      </w:r>
    </w:p>
    <w:p w14:paraId="7FA5A783" w14:textId="77777777" w:rsidR="0091662D" w:rsidRDefault="0091662D" w:rsidP="00144678">
      <w:pPr>
        <w:rPr>
          <w:noProof/>
          <w:lang w:eastAsia="en-NZ"/>
        </w:rPr>
      </w:pPr>
    </w:p>
    <w:p w14:paraId="1118406F" w14:textId="77777777" w:rsidR="0091662D" w:rsidRDefault="0091662D" w:rsidP="0091662D">
      <w:pPr>
        <w:pStyle w:val="ListParagraph"/>
        <w:numPr>
          <w:ilvl w:val="0"/>
          <w:numId w:val="28"/>
        </w:numPr>
        <w:rPr>
          <w:noProof/>
          <w:lang w:eastAsia="en-NZ"/>
        </w:rPr>
      </w:pPr>
      <w:r>
        <w:rPr>
          <w:noProof/>
          <w:lang w:eastAsia="en-NZ"/>
        </w:rPr>
        <w:t>sf::Vector2i</w:t>
      </w:r>
    </w:p>
    <w:p w14:paraId="6A6C8EE7" w14:textId="77777777" w:rsidR="0091662D" w:rsidRDefault="0091662D" w:rsidP="0091662D">
      <w:pPr>
        <w:pStyle w:val="ListParagraph"/>
        <w:numPr>
          <w:ilvl w:val="0"/>
          <w:numId w:val="28"/>
        </w:numPr>
        <w:rPr>
          <w:noProof/>
          <w:lang w:eastAsia="en-NZ"/>
        </w:rPr>
      </w:pPr>
      <w:r>
        <w:rPr>
          <w:noProof/>
          <w:lang w:eastAsia="en-NZ"/>
        </w:rPr>
        <w:t>sf::Font</w:t>
      </w:r>
    </w:p>
    <w:p w14:paraId="61B3370A" w14:textId="77777777" w:rsidR="0091662D" w:rsidRDefault="0091662D" w:rsidP="0091662D">
      <w:pPr>
        <w:pStyle w:val="ListParagraph"/>
        <w:numPr>
          <w:ilvl w:val="0"/>
          <w:numId w:val="28"/>
        </w:numPr>
        <w:rPr>
          <w:noProof/>
          <w:lang w:eastAsia="en-NZ"/>
        </w:rPr>
      </w:pPr>
      <w:r>
        <w:rPr>
          <w:noProof/>
          <w:lang w:eastAsia="en-NZ"/>
        </w:rPr>
        <w:t>sf::Text</w:t>
      </w:r>
    </w:p>
    <w:p w14:paraId="335375E4" w14:textId="77777777" w:rsidR="0091662D" w:rsidRDefault="0091662D" w:rsidP="0091662D">
      <w:pPr>
        <w:pStyle w:val="ListParagraph"/>
        <w:numPr>
          <w:ilvl w:val="0"/>
          <w:numId w:val="28"/>
        </w:numPr>
        <w:rPr>
          <w:noProof/>
          <w:lang w:eastAsia="en-NZ"/>
        </w:rPr>
      </w:pPr>
      <w:r>
        <w:rPr>
          <w:noProof/>
          <w:lang w:eastAsia="en-NZ"/>
        </w:rPr>
        <w:t>sf::RenderWindow</w:t>
      </w:r>
    </w:p>
    <w:p w14:paraId="23DE7DF4" w14:textId="77777777" w:rsidR="0091662D" w:rsidRDefault="0091662D" w:rsidP="0091662D">
      <w:pPr>
        <w:pStyle w:val="ListParagraph"/>
        <w:numPr>
          <w:ilvl w:val="0"/>
          <w:numId w:val="28"/>
        </w:numPr>
        <w:rPr>
          <w:noProof/>
          <w:lang w:eastAsia="en-NZ"/>
        </w:rPr>
      </w:pPr>
      <w:r>
        <w:rPr>
          <w:noProof/>
          <w:lang w:eastAsia="en-NZ"/>
        </w:rPr>
        <w:t>std::default_random_engine</w:t>
      </w:r>
    </w:p>
    <w:p w14:paraId="2992B01D" w14:textId="77777777" w:rsidR="0091662D" w:rsidRDefault="0091662D" w:rsidP="0091662D">
      <w:pPr>
        <w:pStyle w:val="ListParagraph"/>
        <w:numPr>
          <w:ilvl w:val="0"/>
          <w:numId w:val="28"/>
        </w:numPr>
        <w:rPr>
          <w:noProof/>
          <w:lang w:eastAsia="en-NZ"/>
        </w:rPr>
      </w:pPr>
      <w:r>
        <w:rPr>
          <w:noProof/>
          <w:lang w:eastAsia="en-NZ"/>
        </w:rPr>
        <w:t>std::uniform_int_distribution</w:t>
      </w:r>
    </w:p>
    <w:p w14:paraId="7B7B2465" w14:textId="77777777" w:rsidR="0091662D" w:rsidRDefault="0091662D" w:rsidP="0091662D">
      <w:pPr>
        <w:pStyle w:val="ListParagraph"/>
        <w:numPr>
          <w:ilvl w:val="0"/>
          <w:numId w:val="28"/>
        </w:numPr>
        <w:rPr>
          <w:noProof/>
          <w:lang w:eastAsia="en-NZ"/>
        </w:rPr>
      </w:pPr>
      <w:r>
        <w:rPr>
          <w:noProof/>
          <w:lang w:eastAsia="en-NZ"/>
        </w:rPr>
        <w:t>sf::Event</w:t>
      </w:r>
    </w:p>
    <w:p w14:paraId="3E302B0E" w14:textId="77777777" w:rsidR="0091662D" w:rsidRDefault="0091662D" w:rsidP="0091662D">
      <w:pPr>
        <w:pStyle w:val="ListParagraph"/>
        <w:numPr>
          <w:ilvl w:val="0"/>
          <w:numId w:val="28"/>
        </w:numPr>
        <w:rPr>
          <w:noProof/>
          <w:lang w:eastAsia="en-NZ"/>
        </w:rPr>
      </w:pPr>
      <w:r>
        <w:rPr>
          <w:noProof/>
          <w:lang w:eastAsia="en-NZ"/>
        </w:rPr>
        <w:t>sf::Keyboard</w:t>
      </w:r>
    </w:p>
    <w:p w14:paraId="58F0955F" w14:textId="77777777" w:rsidR="0091662D" w:rsidRDefault="0091662D" w:rsidP="0091662D">
      <w:pPr>
        <w:pStyle w:val="ListParagraph"/>
        <w:numPr>
          <w:ilvl w:val="0"/>
          <w:numId w:val="28"/>
        </w:numPr>
        <w:rPr>
          <w:noProof/>
          <w:lang w:eastAsia="en-NZ"/>
        </w:rPr>
      </w:pPr>
      <w:r>
        <w:rPr>
          <w:noProof/>
          <w:lang w:eastAsia="en-NZ"/>
        </w:rPr>
        <w:t>sf::RectangleShape</w:t>
      </w:r>
    </w:p>
    <w:p w14:paraId="209F3CD3" w14:textId="77777777" w:rsidR="0091662D" w:rsidRDefault="0091662D" w:rsidP="0091662D">
      <w:pPr>
        <w:pStyle w:val="ListParagraph"/>
        <w:numPr>
          <w:ilvl w:val="0"/>
          <w:numId w:val="28"/>
        </w:numPr>
        <w:rPr>
          <w:noProof/>
          <w:lang w:eastAsia="en-NZ"/>
        </w:rPr>
      </w:pPr>
      <w:r>
        <w:rPr>
          <w:noProof/>
          <w:lang w:eastAsia="en-NZ"/>
        </w:rPr>
        <w:t>sf::Vector2f</w:t>
      </w:r>
    </w:p>
    <w:p w14:paraId="17ED1FEE" w14:textId="77777777" w:rsidR="000B1730" w:rsidRDefault="000B1730" w:rsidP="0091662D">
      <w:pPr>
        <w:pStyle w:val="ListParagraph"/>
        <w:numPr>
          <w:ilvl w:val="0"/>
          <w:numId w:val="28"/>
        </w:numPr>
        <w:rPr>
          <w:noProof/>
          <w:lang w:eastAsia="en-NZ"/>
        </w:rPr>
      </w:pPr>
      <w:r>
        <w:rPr>
          <w:noProof/>
          <w:lang w:eastAsia="en-NZ"/>
        </w:rPr>
        <w:t>sf::Vertex</w:t>
      </w:r>
    </w:p>
    <w:p w14:paraId="7EEEA68E" w14:textId="77777777" w:rsidR="00671BF4" w:rsidRDefault="00671BF4" w:rsidP="0091662D">
      <w:pPr>
        <w:pStyle w:val="ListParagraph"/>
        <w:numPr>
          <w:ilvl w:val="0"/>
          <w:numId w:val="28"/>
        </w:numPr>
        <w:rPr>
          <w:noProof/>
          <w:lang w:eastAsia="en-NZ"/>
        </w:rPr>
      </w:pPr>
      <w:r>
        <w:rPr>
          <w:noProof/>
          <w:lang w:eastAsia="en-NZ"/>
        </w:rPr>
        <w:t>sf::Lines</w:t>
      </w:r>
    </w:p>
    <w:p w14:paraId="24787F29" w14:textId="77777777" w:rsidR="0091662D" w:rsidRDefault="0091662D" w:rsidP="0091662D">
      <w:pPr>
        <w:rPr>
          <w:noProof/>
          <w:lang w:eastAsia="en-NZ"/>
        </w:rPr>
      </w:pPr>
    </w:p>
    <w:p w14:paraId="3DB31F30" w14:textId="77777777" w:rsidR="0091662D" w:rsidRPr="0091662D" w:rsidRDefault="0091662D" w:rsidP="00144678">
      <w:pPr>
        <w:rPr>
          <w:noProof/>
          <w:lang w:eastAsia="en-NZ"/>
        </w:rPr>
      </w:pPr>
      <w:r w:rsidRPr="0091662D">
        <w:rPr>
          <w:noProof/>
          <w:lang w:eastAsia="en-NZ"/>
        </w:rPr>
        <w:t xml:space="preserve">For more </w:t>
      </w:r>
      <w:r>
        <w:rPr>
          <w:noProof/>
          <w:lang w:eastAsia="en-NZ"/>
        </w:rPr>
        <w:t>information please see the working prototype on Moodle. Please note that the rules governing direction have not been fully implemented in this prototype and so the snake is able to turn on itself.</w:t>
      </w:r>
    </w:p>
    <w:p w14:paraId="1BC03F5E" w14:textId="77777777" w:rsidR="00235266" w:rsidRPr="00235266" w:rsidRDefault="00235266" w:rsidP="00235266">
      <w:pPr>
        <w:pStyle w:val="Heading1"/>
        <w:rPr>
          <w:noProof/>
          <w:lang w:eastAsia="en-NZ"/>
        </w:rPr>
      </w:pPr>
      <w:r w:rsidRPr="00235266">
        <w:rPr>
          <w:noProof/>
          <w:lang w:eastAsia="en-NZ"/>
        </w:rPr>
        <w:t>Marking Guide</w:t>
      </w:r>
    </w:p>
    <w:p w14:paraId="394BC534" w14:textId="77777777" w:rsidR="006167E0" w:rsidRPr="00BD08A9" w:rsidRDefault="006167E0" w:rsidP="00144678">
      <w:pPr>
        <w:pStyle w:val="Heading2"/>
        <w:rPr>
          <w:noProof/>
          <w:lang w:eastAsia="en-NZ"/>
        </w:rPr>
      </w:pPr>
      <w:r w:rsidRPr="00BD08A9">
        <w:rPr>
          <w:noProof/>
          <w:lang w:eastAsia="en-NZ"/>
        </w:rPr>
        <w:t>Difficulty Level</w:t>
      </w:r>
      <w:r>
        <w:rPr>
          <w:noProof/>
          <w:lang w:eastAsia="en-NZ"/>
        </w:rPr>
        <w:t>:</w:t>
      </w:r>
      <w:r w:rsidRPr="00BD08A9">
        <w:rPr>
          <w:noProof/>
          <w:lang w:eastAsia="en-NZ"/>
        </w:rPr>
        <w:t xml:space="preserve"> Low</w:t>
      </w:r>
    </w:p>
    <w:p w14:paraId="2AD91D61" w14:textId="7E7C81B2" w:rsidR="008F7797" w:rsidRDefault="00671BF4" w:rsidP="00410DA6">
      <w:pPr>
        <w:ind w:left="720"/>
        <w:jc w:val="both"/>
        <w:rPr>
          <w:rFonts w:asciiTheme="majorHAnsi" w:hAnsiTheme="majorHAnsi"/>
          <w:noProof/>
          <w:lang w:eastAsia="en-NZ"/>
        </w:rPr>
      </w:pPr>
      <w:r>
        <w:rPr>
          <w:rFonts w:asciiTheme="majorHAnsi" w:hAnsiTheme="majorHAnsi"/>
          <w:noProof/>
          <w:lang w:eastAsia="en-NZ"/>
        </w:rPr>
        <w:t>Produce an Object Orientated game architecture. Develop a grid of lines using sf::</w:t>
      </w:r>
      <w:r w:rsidR="00AB5022">
        <w:rPr>
          <w:rFonts w:asciiTheme="majorHAnsi" w:hAnsiTheme="majorHAnsi"/>
          <w:noProof/>
          <w:lang w:eastAsia="en-NZ"/>
        </w:rPr>
        <w:t>Vertex and sf::Line objects.</w:t>
      </w:r>
      <w:r w:rsidR="00843119">
        <w:rPr>
          <w:rFonts w:asciiTheme="majorHAnsi" w:hAnsiTheme="majorHAnsi"/>
          <w:noProof/>
          <w:lang w:eastAsia="en-NZ"/>
        </w:rPr>
        <w:t xml:space="preserve"> </w:t>
      </w:r>
      <w:r w:rsidR="00BC7C99">
        <w:rPr>
          <w:rFonts w:asciiTheme="majorHAnsi" w:hAnsiTheme="majorHAnsi"/>
          <w:noProof/>
          <w:lang w:eastAsia="en-NZ"/>
        </w:rPr>
        <w:t xml:space="preserve">Render the grid of lines using window.display(), having drawn the lines using </w:t>
      </w:r>
      <w:r w:rsidR="004573AC">
        <w:rPr>
          <w:rFonts w:asciiTheme="majorHAnsi" w:hAnsiTheme="majorHAnsi"/>
          <w:noProof/>
          <w:lang w:eastAsia="en-NZ"/>
        </w:rPr>
        <w:t>window.draw() in the main game loop.</w:t>
      </w:r>
    </w:p>
    <w:p w14:paraId="09888AC5" w14:textId="487FA65D" w:rsidR="00CA392C" w:rsidRDefault="00CA392C" w:rsidP="00410DA6">
      <w:pPr>
        <w:ind w:left="720"/>
        <w:jc w:val="both"/>
        <w:rPr>
          <w:rFonts w:asciiTheme="majorHAnsi" w:hAnsiTheme="majorHAnsi"/>
          <w:noProof/>
          <w:lang w:eastAsia="en-NZ"/>
        </w:rPr>
      </w:pPr>
    </w:p>
    <w:p w14:paraId="641E1D51" w14:textId="4F7793D1" w:rsidR="00E43682" w:rsidRPr="0016772A" w:rsidRDefault="00E43682"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Object Orientated Game Architecture – </w:t>
      </w:r>
      <w:r w:rsidR="00FD0B41" w:rsidRPr="0016772A">
        <w:rPr>
          <w:rFonts w:asciiTheme="majorHAnsi" w:hAnsiTheme="majorHAnsi"/>
          <w:strike/>
          <w:noProof/>
          <w:lang w:eastAsia="en-NZ"/>
        </w:rPr>
        <w:t>5</w:t>
      </w:r>
      <w:r w:rsidRPr="0016772A">
        <w:rPr>
          <w:rFonts w:asciiTheme="majorHAnsi" w:hAnsiTheme="majorHAnsi"/>
          <w:strike/>
          <w:noProof/>
          <w:lang w:eastAsia="en-NZ"/>
        </w:rPr>
        <w:t xml:space="preserve"> Marks</w:t>
      </w:r>
    </w:p>
    <w:p w14:paraId="7532F16C" w14:textId="18127D1D" w:rsidR="00FD0B41" w:rsidRDefault="00FD0B41" w:rsidP="0065460C">
      <w:pPr>
        <w:ind w:left="720"/>
        <w:jc w:val="both"/>
        <w:rPr>
          <w:rFonts w:asciiTheme="majorHAnsi" w:hAnsiTheme="majorHAnsi"/>
          <w:noProof/>
          <w:lang w:eastAsia="en-NZ"/>
        </w:rPr>
      </w:pPr>
      <w:r>
        <w:rPr>
          <w:rFonts w:asciiTheme="majorHAnsi" w:hAnsiTheme="majorHAnsi"/>
          <w:noProof/>
          <w:lang w:eastAsia="en-NZ"/>
        </w:rPr>
        <w:t>Working Game Architecture Code – 5 Marks</w:t>
      </w:r>
    </w:p>
    <w:p w14:paraId="0B6AFE6B" w14:textId="65AF7682" w:rsidR="00E43682" w:rsidRPr="0016772A" w:rsidRDefault="00E43682" w:rsidP="00410DA6">
      <w:pPr>
        <w:ind w:left="720"/>
        <w:jc w:val="both"/>
        <w:rPr>
          <w:rFonts w:asciiTheme="majorHAnsi" w:hAnsiTheme="majorHAnsi"/>
          <w:strike/>
          <w:noProof/>
          <w:lang w:eastAsia="en-NZ"/>
        </w:rPr>
      </w:pPr>
      <w:r w:rsidRPr="0016772A">
        <w:rPr>
          <w:rFonts w:asciiTheme="majorHAnsi" w:hAnsiTheme="majorHAnsi"/>
          <w:strike/>
          <w:noProof/>
          <w:lang w:eastAsia="en-NZ"/>
        </w:rPr>
        <w:t>Game Grid –</w:t>
      </w:r>
      <w:r w:rsidR="00FD0B41"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17624460" w14:textId="7C0C737A" w:rsidR="00FD0B41" w:rsidRPr="0016772A" w:rsidRDefault="00FD0B41"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Game Grid Code – 5 Marks</w:t>
      </w:r>
    </w:p>
    <w:p w14:paraId="7DC388BC" w14:textId="77777777" w:rsidR="00CA392C" w:rsidRDefault="00CA392C" w:rsidP="00410DA6">
      <w:pPr>
        <w:ind w:left="720"/>
        <w:jc w:val="both"/>
        <w:rPr>
          <w:rFonts w:asciiTheme="majorHAnsi" w:hAnsiTheme="majorHAnsi"/>
          <w:noProof/>
          <w:lang w:eastAsia="en-NZ"/>
        </w:rPr>
      </w:pPr>
    </w:p>
    <w:p w14:paraId="6648E2A2" w14:textId="77777777" w:rsidR="00843119" w:rsidRPr="00AF448F" w:rsidRDefault="00843119" w:rsidP="00843119">
      <w:pPr>
        <w:ind w:left="7200" w:firstLine="720"/>
        <w:rPr>
          <w:rFonts w:asciiTheme="majorHAnsi" w:hAnsiTheme="majorHAnsi"/>
          <w:noProof/>
          <w:lang w:eastAsia="en-NZ"/>
        </w:rPr>
      </w:pPr>
      <w:r>
        <w:rPr>
          <w:rFonts w:asciiTheme="majorHAnsi" w:hAnsiTheme="majorHAnsi"/>
          <w:noProof/>
          <w:lang w:eastAsia="en-NZ"/>
        </w:rPr>
        <w:t>(Marks 20)</w:t>
      </w:r>
    </w:p>
    <w:p w14:paraId="152B5D3C" w14:textId="77777777" w:rsidR="006167E0" w:rsidRPr="00BD08A9" w:rsidRDefault="006167E0" w:rsidP="00144678">
      <w:pPr>
        <w:pStyle w:val="Heading2"/>
        <w:rPr>
          <w:noProof/>
          <w:lang w:eastAsia="en-NZ"/>
        </w:rPr>
      </w:pPr>
      <w:r w:rsidRPr="00BD08A9">
        <w:rPr>
          <w:noProof/>
          <w:lang w:eastAsia="en-NZ"/>
        </w:rPr>
        <w:lastRenderedPageBreak/>
        <w:t>Difficulty Level</w:t>
      </w:r>
      <w:r>
        <w:rPr>
          <w:noProof/>
          <w:lang w:eastAsia="en-NZ"/>
        </w:rPr>
        <w:t>:</w:t>
      </w:r>
      <w:r w:rsidRPr="00BD08A9">
        <w:rPr>
          <w:noProof/>
          <w:lang w:eastAsia="en-NZ"/>
        </w:rPr>
        <w:t xml:space="preserve"> </w:t>
      </w:r>
      <w:r w:rsidR="00365876">
        <w:rPr>
          <w:noProof/>
          <w:lang w:eastAsia="en-NZ"/>
        </w:rPr>
        <w:t>Medium</w:t>
      </w:r>
      <w:r w:rsidRPr="00BD08A9">
        <w:rPr>
          <w:noProof/>
          <w:lang w:eastAsia="en-NZ"/>
        </w:rPr>
        <w:t xml:space="preserve"> </w:t>
      </w:r>
    </w:p>
    <w:p w14:paraId="55C9E4D8" w14:textId="0BAC5A47" w:rsidR="00E43682" w:rsidRDefault="00AB5022" w:rsidP="00E43682">
      <w:pPr>
        <w:ind w:left="720"/>
        <w:jc w:val="both"/>
        <w:rPr>
          <w:rFonts w:asciiTheme="majorHAnsi" w:hAnsiTheme="majorHAnsi"/>
          <w:noProof/>
          <w:lang w:eastAsia="en-NZ"/>
        </w:rPr>
      </w:pPr>
      <w:r>
        <w:rPr>
          <w:rFonts w:asciiTheme="majorHAnsi" w:hAnsiTheme="majorHAnsi"/>
          <w:noProof/>
          <w:lang w:eastAsia="en-NZ"/>
        </w:rPr>
        <w:t xml:space="preserve">Develop </w:t>
      </w:r>
      <w:r w:rsidR="004573AC">
        <w:rPr>
          <w:rFonts w:asciiTheme="majorHAnsi" w:hAnsiTheme="majorHAnsi"/>
          <w:noProof/>
          <w:lang w:eastAsia="en-NZ"/>
        </w:rPr>
        <w:t>code to respond to user input in the event processing section of the main game loop. The user input should be translated into code to allow the control of the snake player character.</w:t>
      </w:r>
    </w:p>
    <w:p w14:paraId="6E100033" w14:textId="234D12B1" w:rsidR="00E43682" w:rsidRDefault="00E43682" w:rsidP="00E43682">
      <w:pPr>
        <w:ind w:left="720"/>
        <w:jc w:val="both"/>
        <w:rPr>
          <w:rFonts w:asciiTheme="majorHAnsi" w:hAnsiTheme="majorHAnsi"/>
          <w:noProof/>
          <w:lang w:eastAsia="en-NZ"/>
        </w:rPr>
      </w:pPr>
    </w:p>
    <w:p w14:paraId="5ED2CEB7" w14:textId="1CA175EE"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Game Loop –</w:t>
      </w:r>
      <w:r w:rsidR="00FD0B41"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3B76B85B" w14:textId="33F3931E"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Keyboard Input</w:t>
      </w:r>
      <w:r w:rsidR="00FD0B41" w:rsidRPr="0016772A">
        <w:rPr>
          <w:rFonts w:asciiTheme="majorHAnsi" w:hAnsiTheme="majorHAnsi"/>
          <w:strike/>
          <w:noProof/>
          <w:lang w:eastAsia="en-NZ"/>
        </w:rPr>
        <w:t xml:space="preserve"> Code</w:t>
      </w:r>
      <w:r w:rsidRPr="0016772A">
        <w:rPr>
          <w:rFonts w:asciiTheme="majorHAnsi" w:hAnsiTheme="majorHAnsi"/>
          <w:strike/>
          <w:noProof/>
          <w:lang w:eastAsia="en-NZ"/>
        </w:rPr>
        <w:t xml:space="preserve"> – 5 Marks</w:t>
      </w:r>
    </w:p>
    <w:p w14:paraId="225FA836" w14:textId="7ABDDFD5" w:rsidR="00FD0B41" w:rsidRPr="0016772A" w:rsidRDefault="00FD0B41" w:rsidP="00E43682">
      <w:pPr>
        <w:ind w:left="720"/>
        <w:jc w:val="both"/>
        <w:rPr>
          <w:rFonts w:asciiTheme="majorHAnsi" w:hAnsiTheme="majorHAnsi"/>
          <w:strike/>
          <w:noProof/>
          <w:lang w:eastAsia="en-NZ"/>
        </w:rPr>
      </w:pPr>
      <w:r w:rsidRPr="0016772A">
        <w:rPr>
          <w:rFonts w:asciiTheme="majorHAnsi" w:hAnsiTheme="majorHAnsi"/>
          <w:strike/>
          <w:noProof/>
          <w:lang w:eastAsia="en-NZ"/>
        </w:rPr>
        <w:t>Working Keyboard Input code – 5 Marks</w:t>
      </w:r>
    </w:p>
    <w:p w14:paraId="2825C018" w14:textId="13135B9F" w:rsidR="00E43682" w:rsidRPr="0016772A" w:rsidRDefault="00E43682" w:rsidP="00E43682">
      <w:pPr>
        <w:ind w:left="720"/>
        <w:jc w:val="both"/>
        <w:rPr>
          <w:rFonts w:asciiTheme="majorHAnsi" w:hAnsiTheme="majorHAnsi"/>
          <w:strike/>
          <w:noProof/>
          <w:lang w:eastAsia="en-NZ"/>
        </w:rPr>
      </w:pPr>
      <w:r w:rsidRPr="0016772A">
        <w:rPr>
          <w:rFonts w:asciiTheme="majorHAnsi" w:hAnsiTheme="majorHAnsi"/>
          <w:strike/>
          <w:noProof/>
          <w:lang w:eastAsia="en-NZ"/>
        </w:rPr>
        <w:t xml:space="preserve">Event Handling and Control of the Player Character – </w:t>
      </w:r>
      <w:r w:rsidR="00FD0B41" w:rsidRPr="0016772A">
        <w:rPr>
          <w:rFonts w:asciiTheme="majorHAnsi" w:hAnsiTheme="majorHAnsi"/>
          <w:strike/>
          <w:noProof/>
          <w:lang w:eastAsia="en-NZ"/>
        </w:rPr>
        <w:t>2.</w:t>
      </w:r>
      <w:r w:rsidRPr="0016772A">
        <w:rPr>
          <w:rFonts w:asciiTheme="majorHAnsi" w:hAnsiTheme="majorHAnsi"/>
          <w:strike/>
          <w:noProof/>
          <w:lang w:eastAsia="en-NZ"/>
        </w:rPr>
        <w:t>5 Marks</w:t>
      </w:r>
    </w:p>
    <w:p w14:paraId="32F5FE71" w14:textId="3F6416A4" w:rsidR="00AB5022" w:rsidRPr="0016772A" w:rsidRDefault="00FD0B41" w:rsidP="00235266">
      <w:pPr>
        <w:ind w:left="720"/>
        <w:rPr>
          <w:rFonts w:asciiTheme="majorHAnsi" w:hAnsiTheme="majorHAnsi"/>
          <w:strike/>
          <w:noProof/>
          <w:lang w:eastAsia="en-NZ"/>
        </w:rPr>
      </w:pPr>
      <w:r w:rsidRPr="0016772A">
        <w:rPr>
          <w:rFonts w:asciiTheme="majorHAnsi" w:hAnsiTheme="majorHAnsi"/>
          <w:strike/>
          <w:noProof/>
          <w:lang w:eastAsia="en-NZ"/>
        </w:rPr>
        <w:t>Working Event Handler Code – 2.5 Marks</w:t>
      </w:r>
    </w:p>
    <w:p w14:paraId="222F1689" w14:textId="77777777" w:rsidR="00843119" w:rsidRPr="00AF448F" w:rsidRDefault="004573AC" w:rsidP="00843119">
      <w:pPr>
        <w:ind w:left="7200" w:firstLine="720"/>
        <w:rPr>
          <w:rFonts w:asciiTheme="majorHAnsi" w:hAnsiTheme="majorHAnsi"/>
          <w:noProof/>
          <w:lang w:eastAsia="en-NZ"/>
        </w:rPr>
      </w:pPr>
      <w:r>
        <w:rPr>
          <w:rFonts w:asciiTheme="majorHAnsi" w:hAnsiTheme="majorHAnsi"/>
          <w:noProof/>
          <w:lang w:eastAsia="en-NZ"/>
        </w:rPr>
        <w:t xml:space="preserve"> </w:t>
      </w:r>
      <w:r w:rsidR="00843119">
        <w:rPr>
          <w:rFonts w:asciiTheme="majorHAnsi" w:hAnsiTheme="majorHAnsi"/>
          <w:noProof/>
          <w:lang w:eastAsia="en-NZ"/>
        </w:rPr>
        <w:t>(Marks 20)</w:t>
      </w:r>
    </w:p>
    <w:p w14:paraId="03804550" w14:textId="77777777" w:rsidR="006167E0" w:rsidRDefault="006167E0" w:rsidP="00144678">
      <w:pPr>
        <w:pStyle w:val="Heading2"/>
        <w:rPr>
          <w:noProof/>
          <w:lang w:eastAsia="en-NZ"/>
        </w:rPr>
      </w:pPr>
      <w:r w:rsidRPr="00BD08A9">
        <w:rPr>
          <w:noProof/>
          <w:lang w:eastAsia="en-NZ"/>
        </w:rPr>
        <w:t>Difficulty Level</w:t>
      </w:r>
      <w:r>
        <w:rPr>
          <w:noProof/>
          <w:lang w:eastAsia="en-NZ"/>
        </w:rPr>
        <w:t>:</w:t>
      </w:r>
      <w:r w:rsidRPr="00BD08A9">
        <w:rPr>
          <w:noProof/>
          <w:lang w:eastAsia="en-NZ"/>
        </w:rPr>
        <w:t xml:space="preserve"> </w:t>
      </w:r>
      <w:r w:rsidR="00365876">
        <w:rPr>
          <w:noProof/>
          <w:lang w:eastAsia="en-NZ"/>
        </w:rPr>
        <w:t>High</w:t>
      </w:r>
      <w:r w:rsidRPr="00BD08A9">
        <w:rPr>
          <w:noProof/>
          <w:lang w:eastAsia="en-NZ"/>
        </w:rPr>
        <w:t xml:space="preserve"> </w:t>
      </w:r>
    </w:p>
    <w:p w14:paraId="6AEFC2BC" w14:textId="77777777" w:rsidR="00410DA6" w:rsidRDefault="00410DA6" w:rsidP="00410DA6">
      <w:pPr>
        <w:ind w:left="720"/>
        <w:jc w:val="both"/>
        <w:rPr>
          <w:rFonts w:asciiTheme="majorHAnsi" w:hAnsiTheme="majorHAnsi"/>
          <w:noProof/>
          <w:lang w:eastAsia="en-NZ"/>
        </w:rPr>
      </w:pPr>
      <w:r>
        <w:rPr>
          <w:rFonts w:asciiTheme="majorHAnsi" w:hAnsiTheme="majorHAnsi"/>
          <w:noProof/>
          <w:lang w:eastAsia="en-NZ"/>
        </w:rPr>
        <w:t xml:space="preserve">Produce code to allow the snake to eat randomly placed apples (grid cells coloured red). </w:t>
      </w:r>
    </w:p>
    <w:p w14:paraId="0B0E9ABD" w14:textId="0282158B" w:rsidR="008F7797" w:rsidRDefault="00410DA6" w:rsidP="00410DA6">
      <w:pPr>
        <w:ind w:left="720"/>
        <w:jc w:val="both"/>
        <w:rPr>
          <w:rFonts w:asciiTheme="majorHAnsi" w:hAnsiTheme="majorHAnsi"/>
          <w:noProof/>
          <w:lang w:eastAsia="en-NZ"/>
        </w:rPr>
      </w:pPr>
      <w:r>
        <w:rPr>
          <w:rFonts w:asciiTheme="majorHAnsi" w:hAnsiTheme="majorHAnsi"/>
          <w:noProof/>
          <w:lang w:eastAsia="en-NZ"/>
        </w:rPr>
        <w:t xml:space="preserve">Develop code to allow the snake to grow by one cell when it eats an apple. This code will need to allow the snake to grow by one cell, and will need to </w:t>
      </w:r>
      <w:r w:rsidR="00DD2E63">
        <w:rPr>
          <w:rFonts w:asciiTheme="majorHAnsi" w:hAnsiTheme="majorHAnsi"/>
          <w:b/>
          <w:i/>
          <w:noProof/>
          <w:lang w:eastAsia="en-NZ"/>
        </w:rPr>
        <w:t>shift</w:t>
      </w:r>
      <w:r>
        <w:rPr>
          <w:rFonts w:asciiTheme="majorHAnsi" w:hAnsiTheme="majorHAnsi"/>
          <w:noProof/>
          <w:lang w:eastAsia="en-NZ"/>
        </w:rPr>
        <w:t xml:space="preserve"> all the snake cell positions down by one. New cells will only be added to the front of the snake. </w:t>
      </w:r>
      <w:r w:rsidR="00235266">
        <w:rPr>
          <w:rFonts w:asciiTheme="majorHAnsi" w:hAnsiTheme="majorHAnsi"/>
          <w:noProof/>
          <w:lang w:eastAsia="en-NZ"/>
        </w:rPr>
        <w:t xml:space="preserve">The game </w:t>
      </w:r>
      <w:r>
        <w:rPr>
          <w:rFonts w:asciiTheme="majorHAnsi" w:hAnsiTheme="majorHAnsi"/>
          <w:noProof/>
          <w:lang w:eastAsia="en-NZ"/>
        </w:rPr>
        <w:t xml:space="preserve">should </w:t>
      </w:r>
      <w:r w:rsidR="00235266">
        <w:rPr>
          <w:rFonts w:asciiTheme="majorHAnsi" w:hAnsiTheme="majorHAnsi"/>
          <w:noProof/>
          <w:lang w:eastAsia="en-NZ"/>
        </w:rPr>
        <w:t xml:space="preserve">compile with no errors </w:t>
      </w:r>
      <w:r>
        <w:rPr>
          <w:rFonts w:asciiTheme="majorHAnsi" w:hAnsiTheme="majorHAnsi"/>
          <w:noProof/>
          <w:lang w:eastAsia="en-NZ"/>
        </w:rPr>
        <w:t>or</w:t>
      </w:r>
      <w:r w:rsidR="00235266">
        <w:rPr>
          <w:rFonts w:asciiTheme="majorHAnsi" w:hAnsiTheme="majorHAnsi"/>
          <w:noProof/>
          <w:lang w:eastAsia="en-NZ"/>
        </w:rPr>
        <w:t xml:space="preserve"> warnings.</w:t>
      </w:r>
    </w:p>
    <w:p w14:paraId="443A135C" w14:textId="03058279" w:rsidR="00DD2E63" w:rsidRDefault="00DD2E63" w:rsidP="00410DA6">
      <w:pPr>
        <w:ind w:left="720"/>
        <w:jc w:val="both"/>
        <w:rPr>
          <w:rFonts w:asciiTheme="majorHAnsi" w:hAnsiTheme="majorHAnsi"/>
          <w:noProof/>
          <w:lang w:eastAsia="en-NZ"/>
        </w:rPr>
      </w:pPr>
    </w:p>
    <w:p w14:paraId="056B0B77" w14:textId="1D80715D"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Random placement of apples with respect to other game objects – </w:t>
      </w:r>
      <w:r w:rsidR="00E64505" w:rsidRPr="0016772A">
        <w:rPr>
          <w:rFonts w:asciiTheme="majorHAnsi" w:hAnsiTheme="majorHAnsi"/>
          <w:strike/>
          <w:noProof/>
          <w:lang w:eastAsia="en-NZ"/>
        </w:rPr>
        <w:t>2.</w:t>
      </w:r>
      <w:r w:rsidRPr="0016772A">
        <w:rPr>
          <w:rFonts w:asciiTheme="majorHAnsi" w:hAnsiTheme="majorHAnsi"/>
          <w:strike/>
          <w:noProof/>
          <w:lang w:eastAsia="en-NZ"/>
        </w:rPr>
        <w:t>5 Marks</w:t>
      </w:r>
    </w:p>
    <w:p w14:paraId="5F78739F" w14:textId="3ABFAEC6" w:rsidR="00E64505" w:rsidRPr="00AE7279" w:rsidRDefault="00E64505" w:rsidP="00410DA6">
      <w:pPr>
        <w:ind w:left="720"/>
        <w:jc w:val="both"/>
        <w:rPr>
          <w:rFonts w:asciiTheme="majorHAnsi" w:hAnsiTheme="majorHAnsi"/>
          <w:strike/>
          <w:noProof/>
          <w:lang w:eastAsia="en-NZ"/>
        </w:rPr>
      </w:pPr>
      <w:r w:rsidRPr="00AE7279">
        <w:rPr>
          <w:rFonts w:asciiTheme="majorHAnsi" w:hAnsiTheme="majorHAnsi"/>
          <w:strike/>
          <w:noProof/>
          <w:lang w:eastAsia="en-NZ"/>
        </w:rPr>
        <w:t>Correct use of &lt;random&gt; standard template library – 2.5 Marks</w:t>
      </w:r>
    </w:p>
    <w:p w14:paraId="08E35AB7" w14:textId="5F5A73E6"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 xml:space="preserve">Code to add a new element to the snake array / list – </w:t>
      </w:r>
      <w:r w:rsidR="00E64505" w:rsidRPr="0016772A">
        <w:rPr>
          <w:rFonts w:asciiTheme="majorHAnsi" w:hAnsiTheme="majorHAnsi"/>
          <w:strike/>
          <w:noProof/>
          <w:lang w:eastAsia="en-NZ"/>
        </w:rPr>
        <w:t>2.</w:t>
      </w:r>
      <w:r w:rsidRPr="0016772A">
        <w:rPr>
          <w:rFonts w:asciiTheme="majorHAnsi" w:hAnsiTheme="majorHAnsi"/>
          <w:strike/>
          <w:noProof/>
          <w:lang w:eastAsia="en-NZ"/>
        </w:rPr>
        <w:t>5 Marks</w:t>
      </w:r>
    </w:p>
    <w:p w14:paraId="3E19D435" w14:textId="1C41ACB4" w:rsidR="00E64505" w:rsidRPr="0016772A" w:rsidRDefault="00E64505"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code to add new elements to the end of the snake array – 2.5 Marks</w:t>
      </w:r>
    </w:p>
    <w:p w14:paraId="71CEB84A" w14:textId="501A349D" w:rsidR="00DD2E63" w:rsidRPr="0016772A" w:rsidRDefault="00DD2E63" w:rsidP="00410DA6">
      <w:pPr>
        <w:ind w:left="720"/>
        <w:jc w:val="both"/>
        <w:rPr>
          <w:rFonts w:asciiTheme="majorHAnsi" w:hAnsiTheme="majorHAnsi"/>
          <w:strike/>
          <w:noProof/>
          <w:lang w:eastAsia="en-NZ"/>
        </w:rPr>
      </w:pPr>
      <w:r w:rsidRPr="0016772A">
        <w:rPr>
          <w:rFonts w:asciiTheme="majorHAnsi" w:hAnsiTheme="majorHAnsi"/>
          <w:strike/>
          <w:noProof/>
          <w:lang w:eastAsia="en-NZ"/>
        </w:rPr>
        <w:t>Code to shift all existing snake positions down by one array element –</w:t>
      </w:r>
      <w:r w:rsidR="00E64505" w:rsidRPr="0016772A">
        <w:rPr>
          <w:rFonts w:asciiTheme="majorHAnsi" w:hAnsiTheme="majorHAnsi"/>
          <w:strike/>
          <w:noProof/>
          <w:lang w:eastAsia="en-NZ"/>
        </w:rPr>
        <w:t xml:space="preserve"> 5</w:t>
      </w:r>
      <w:r w:rsidRPr="0016772A">
        <w:rPr>
          <w:rFonts w:asciiTheme="majorHAnsi" w:hAnsiTheme="majorHAnsi"/>
          <w:strike/>
          <w:noProof/>
          <w:lang w:eastAsia="en-NZ"/>
        </w:rPr>
        <w:t xml:space="preserve"> Marks</w:t>
      </w:r>
    </w:p>
    <w:p w14:paraId="77933A71" w14:textId="6048A8B2" w:rsidR="00E64505" w:rsidRPr="0016772A" w:rsidRDefault="000F0AB6" w:rsidP="00410DA6">
      <w:pPr>
        <w:ind w:left="720"/>
        <w:jc w:val="both"/>
        <w:rPr>
          <w:rFonts w:asciiTheme="majorHAnsi" w:hAnsiTheme="majorHAnsi"/>
          <w:strike/>
          <w:noProof/>
          <w:lang w:eastAsia="en-NZ"/>
        </w:rPr>
      </w:pPr>
      <w:r w:rsidRPr="0016772A">
        <w:rPr>
          <w:rFonts w:asciiTheme="majorHAnsi" w:hAnsiTheme="majorHAnsi"/>
          <w:strike/>
          <w:noProof/>
          <w:lang w:eastAsia="en-NZ"/>
        </w:rPr>
        <w:t>Working code to shif</w:t>
      </w:r>
      <w:r w:rsidR="00E64505" w:rsidRPr="0016772A">
        <w:rPr>
          <w:rFonts w:asciiTheme="majorHAnsi" w:hAnsiTheme="majorHAnsi"/>
          <w:strike/>
          <w:noProof/>
          <w:lang w:eastAsia="en-NZ"/>
        </w:rPr>
        <w:t>t array elements – 5 Marks</w:t>
      </w:r>
    </w:p>
    <w:p w14:paraId="19FEF0F8" w14:textId="646F20E6" w:rsidR="00E43682" w:rsidRDefault="00E43682" w:rsidP="00410DA6">
      <w:pPr>
        <w:ind w:left="720"/>
        <w:jc w:val="both"/>
        <w:rPr>
          <w:rFonts w:asciiTheme="majorHAnsi" w:hAnsiTheme="majorHAnsi"/>
          <w:noProof/>
          <w:lang w:eastAsia="en-NZ"/>
        </w:rPr>
      </w:pPr>
    </w:p>
    <w:p w14:paraId="164E0A59" w14:textId="77777777" w:rsidR="00E43682" w:rsidRPr="00AF448F" w:rsidRDefault="00E43682" w:rsidP="00410DA6">
      <w:pPr>
        <w:ind w:left="720"/>
        <w:jc w:val="both"/>
        <w:rPr>
          <w:rFonts w:asciiTheme="majorHAnsi" w:hAnsiTheme="majorHAnsi"/>
          <w:noProof/>
          <w:lang w:eastAsia="en-NZ"/>
        </w:rPr>
      </w:pPr>
    </w:p>
    <w:p w14:paraId="4A5302A0" w14:textId="77777777" w:rsidR="00144678" w:rsidRPr="00AF448F" w:rsidRDefault="00144678" w:rsidP="00144678">
      <w:pPr>
        <w:ind w:left="7200" w:firstLine="720"/>
        <w:rPr>
          <w:rFonts w:asciiTheme="majorHAnsi" w:hAnsiTheme="majorHAnsi"/>
          <w:noProof/>
          <w:lang w:eastAsia="en-NZ"/>
        </w:rPr>
      </w:pPr>
      <w:r>
        <w:rPr>
          <w:rFonts w:asciiTheme="majorHAnsi" w:hAnsiTheme="majorHAnsi"/>
          <w:noProof/>
          <w:lang w:eastAsia="en-NZ"/>
        </w:rPr>
        <w:t>(Marks 20)</w:t>
      </w:r>
    </w:p>
    <w:p w14:paraId="6D989647" w14:textId="77777777" w:rsidR="006167E0" w:rsidRDefault="006167E0" w:rsidP="00144678">
      <w:pPr>
        <w:pStyle w:val="Heading2"/>
        <w:rPr>
          <w:noProof/>
          <w:lang w:eastAsia="en-NZ"/>
        </w:rPr>
      </w:pPr>
      <w:r w:rsidRPr="00BD08A9">
        <w:rPr>
          <w:noProof/>
          <w:lang w:eastAsia="en-NZ"/>
        </w:rPr>
        <w:t>Diff</w:t>
      </w:r>
      <w:r w:rsidR="002C5DB1">
        <w:rPr>
          <w:noProof/>
          <w:lang w:eastAsia="en-NZ"/>
        </w:rPr>
        <w:t>icu</w:t>
      </w:r>
      <w:r w:rsidRPr="00BD08A9">
        <w:rPr>
          <w:noProof/>
          <w:lang w:eastAsia="en-NZ"/>
        </w:rPr>
        <w:t>lty Level</w:t>
      </w:r>
      <w:r>
        <w:rPr>
          <w:noProof/>
          <w:lang w:eastAsia="en-NZ"/>
        </w:rPr>
        <w:t>:</w:t>
      </w:r>
      <w:r w:rsidRPr="00BD08A9">
        <w:rPr>
          <w:noProof/>
          <w:lang w:eastAsia="en-NZ"/>
        </w:rPr>
        <w:t xml:space="preserve"> </w:t>
      </w:r>
      <w:r w:rsidR="00365876">
        <w:rPr>
          <w:noProof/>
          <w:lang w:eastAsia="en-NZ"/>
        </w:rPr>
        <w:t>Higher</w:t>
      </w:r>
    </w:p>
    <w:p w14:paraId="11CA200D" w14:textId="4ABDF376" w:rsidR="004F796B" w:rsidRDefault="00CE78B4" w:rsidP="00CE78B4">
      <w:pPr>
        <w:ind w:left="720"/>
        <w:jc w:val="both"/>
        <w:rPr>
          <w:rFonts w:asciiTheme="majorHAnsi" w:hAnsiTheme="majorHAnsi"/>
          <w:noProof/>
          <w:lang w:eastAsia="en-NZ"/>
        </w:rPr>
      </w:pPr>
      <w:r>
        <w:rPr>
          <w:lang w:eastAsia="en-NZ"/>
        </w:rPr>
        <w:t>Produce code to allow two players to play the snake game.</w:t>
      </w:r>
      <w:r w:rsidR="00AF448F">
        <w:rPr>
          <w:rFonts w:asciiTheme="majorHAnsi" w:hAnsiTheme="majorHAnsi"/>
          <w:noProof/>
          <w:lang w:eastAsia="en-NZ"/>
        </w:rPr>
        <w:t xml:space="preserve"> </w:t>
      </w:r>
      <w:r w:rsidR="00144678">
        <w:rPr>
          <w:rFonts w:asciiTheme="majorHAnsi" w:hAnsiTheme="majorHAnsi"/>
          <w:noProof/>
          <w:lang w:eastAsia="en-NZ"/>
        </w:rPr>
        <w:t>The game compiles and runs, is free from errors and com</w:t>
      </w:r>
      <w:r>
        <w:rPr>
          <w:rFonts w:asciiTheme="majorHAnsi" w:hAnsiTheme="majorHAnsi"/>
          <w:noProof/>
          <w:lang w:eastAsia="en-NZ"/>
        </w:rPr>
        <w:t>pilation warnings, the win/lose</w:t>
      </w:r>
      <w:r w:rsidR="00144678">
        <w:rPr>
          <w:rFonts w:asciiTheme="majorHAnsi" w:hAnsiTheme="majorHAnsi"/>
          <w:noProof/>
          <w:lang w:eastAsia="en-NZ"/>
        </w:rPr>
        <w:t xml:space="preserve"> co</w:t>
      </w:r>
      <w:r w:rsidR="00DC3AE3">
        <w:rPr>
          <w:rFonts w:asciiTheme="majorHAnsi" w:hAnsiTheme="majorHAnsi"/>
          <w:noProof/>
          <w:lang w:eastAsia="en-NZ"/>
        </w:rPr>
        <w:t xml:space="preserve">nditions are checked correctly. </w:t>
      </w:r>
      <w:r w:rsidR="00144678">
        <w:rPr>
          <w:rFonts w:asciiTheme="majorHAnsi" w:hAnsiTheme="majorHAnsi"/>
          <w:noProof/>
          <w:lang w:eastAsia="en-NZ"/>
        </w:rPr>
        <w:t xml:space="preserve">The program is a game. The game is fully functioning and works. </w:t>
      </w:r>
    </w:p>
    <w:p w14:paraId="2D731B21" w14:textId="33E4816D" w:rsidR="00DC3AE3" w:rsidRDefault="00DC3AE3" w:rsidP="00CE78B4">
      <w:pPr>
        <w:ind w:left="720"/>
        <w:jc w:val="both"/>
        <w:rPr>
          <w:rFonts w:asciiTheme="majorHAnsi" w:hAnsiTheme="majorHAnsi"/>
          <w:noProof/>
          <w:lang w:eastAsia="en-NZ"/>
        </w:rPr>
      </w:pPr>
    </w:p>
    <w:p w14:paraId="55C4CFC3" w14:textId="76BD8D71"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Keyboard Input for Second Player – </w:t>
      </w:r>
      <w:r w:rsidR="00C176C4">
        <w:rPr>
          <w:rFonts w:asciiTheme="majorHAnsi" w:hAnsiTheme="majorHAnsi"/>
          <w:noProof/>
          <w:lang w:eastAsia="en-NZ"/>
        </w:rPr>
        <w:t>2.</w:t>
      </w:r>
      <w:r>
        <w:rPr>
          <w:rFonts w:asciiTheme="majorHAnsi" w:hAnsiTheme="majorHAnsi"/>
          <w:noProof/>
          <w:lang w:eastAsia="en-NZ"/>
        </w:rPr>
        <w:t>5 Marks</w:t>
      </w:r>
    </w:p>
    <w:p w14:paraId="02B35A7B" w14:textId="005F3A92" w:rsidR="00C176C4" w:rsidRDefault="00C176C4" w:rsidP="00DC3AE3">
      <w:pPr>
        <w:ind w:left="720"/>
        <w:jc w:val="both"/>
        <w:rPr>
          <w:rFonts w:asciiTheme="majorHAnsi" w:hAnsiTheme="majorHAnsi"/>
          <w:noProof/>
          <w:lang w:eastAsia="en-NZ"/>
        </w:rPr>
      </w:pPr>
      <w:r>
        <w:rPr>
          <w:rFonts w:asciiTheme="majorHAnsi" w:hAnsiTheme="majorHAnsi"/>
          <w:noProof/>
          <w:lang w:eastAsia="en-NZ"/>
        </w:rPr>
        <w:t>Working Code to handle keyboard input – 2.5 Marks</w:t>
      </w:r>
    </w:p>
    <w:p w14:paraId="7A6341DB" w14:textId="11DC5535"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Event Handling and Control of the Second Player – </w:t>
      </w:r>
      <w:r w:rsidR="00EB62DE">
        <w:rPr>
          <w:rFonts w:asciiTheme="majorHAnsi" w:hAnsiTheme="majorHAnsi"/>
          <w:noProof/>
          <w:lang w:eastAsia="en-NZ"/>
        </w:rPr>
        <w:t>2.</w:t>
      </w:r>
      <w:r>
        <w:rPr>
          <w:rFonts w:asciiTheme="majorHAnsi" w:hAnsiTheme="majorHAnsi"/>
          <w:noProof/>
          <w:lang w:eastAsia="en-NZ"/>
        </w:rPr>
        <w:t>5 Marks</w:t>
      </w:r>
    </w:p>
    <w:p w14:paraId="1C3066B4" w14:textId="1FE2A487" w:rsidR="00EB62DE" w:rsidRDefault="00EB62DE" w:rsidP="00DC3AE3">
      <w:pPr>
        <w:ind w:left="720"/>
        <w:jc w:val="both"/>
        <w:rPr>
          <w:rFonts w:asciiTheme="majorHAnsi" w:hAnsiTheme="majorHAnsi"/>
          <w:noProof/>
          <w:lang w:eastAsia="en-NZ"/>
        </w:rPr>
      </w:pPr>
      <w:r>
        <w:rPr>
          <w:rFonts w:asciiTheme="majorHAnsi" w:hAnsiTheme="majorHAnsi"/>
          <w:noProof/>
          <w:lang w:eastAsia="en-NZ"/>
        </w:rPr>
        <w:t>Working Code to handle player control – 2.5 Marks</w:t>
      </w:r>
    </w:p>
    <w:p w14:paraId="181560EC" w14:textId="5A243272" w:rsidR="00DC3AE3" w:rsidRDefault="00DC3AE3" w:rsidP="00DC3AE3">
      <w:pPr>
        <w:ind w:left="720"/>
        <w:jc w:val="both"/>
        <w:rPr>
          <w:rFonts w:asciiTheme="majorHAnsi" w:hAnsiTheme="majorHAnsi"/>
          <w:noProof/>
          <w:lang w:eastAsia="en-NZ"/>
        </w:rPr>
      </w:pPr>
      <w:r>
        <w:rPr>
          <w:rFonts w:asciiTheme="majorHAnsi" w:hAnsiTheme="majorHAnsi"/>
          <w:noProof/>
          <w:lang w:eastAsia="en-NZ"/>
        </w:rPr>
        <w:t xml:space="preserve">Independent data structures to keep track of the position of the segments that makeup the second snake – </w:t>
      </w:r>
      <w:r w:rsidR="00EB62DE">
        <w:rPr>
          <w:rFonts w:asciiTheme="majorHAnsi" w:hAnsiTheme="majorHAnsi"/>
          <w:noProof/>
          <w:lang w:eastAsia="en-NZ"/>
        </w:rPr>
        <w:t>1</w:t>
      </w:r>
      <w:r>
        <w:rPr>
          <w:rFonts w:asciiTheme="majorHAnsi" w:hAnsiTheme="majorHAnsi"/>
          <w:noProof/>
          <w:lang w:eastAsia="en-NZ"/>
        </w:rPr>
        <w:t>0 Marks</w:t>
      </w:r>
    </w:p>
    <w:p w14:paraId="1DD447B4" w14:textId="64F93B97" w:rsidR="00EB62DE" w:rsidRDefault="00EB62DE" w:rsidP="00DC3AE3">
      <w:pPr>
        <w:ind w:left="720"/>
        <w:jc w:val="both"/>
        <w:rPr>
          <w:rFonts w:asciiTheme="majorHAnsi" w:hAnsiTheme="majorHAnsi"/>
          <w:noProof/>
          <w:lang w:eastAsia="en-NZ"/>
        </w:rPr>
      </w:pPr>
      <w:r>
        <w:rPr>
          <w:rFonts w:asciiTheme="majorHAnsi" w:hAnsiTheme="majorHAnsi"/>
          <w:noProof/>
          <w:lang w:eastAsia="en-NZ"/>
        </w:rPr>
        <w:t>Working Code to implement separate data structures for second player – 10 Marks</w:t>
      </w:r>
    </w:p>
    <w:p w14:paraId="49B2CD03" w14:textId="0D3304F7" w:rsidR="00DC3AE3" w:rsidRDefault="00DC3AE3" w:rsidP="00DC3AE3">
      <w:pPr>
        <w:ind w:left="720"/>
        <w:jc w:val="both"/>
        <w:rPr>
          <w:rFonts w:asciiTheme="majorHAnsi" w:hAnsiTheme="majorHAnsi"/>
          <w:noProof/>
          <w:lang w:eastAsia="en-NZ"/>
        </w:rPr>
      </w:pPr>
      <w:r>
        <w:rPr>
          <w:rFonts w:asciiTheme="majorHAnsi" w:hAnsiTheme="majorHAnsi"/>
          <w:noProof/>
          <w:lang w:eastAsia="en-NZ"/>
        </w:rPr>
        <w:t>No errors or compilation errors – 5 Marks</w:t>
      </w:r>
    </w:p>
    <w:p w14:paraId="7952395D" w14:textId="2C713E16" w:rsidR="00DC3AE3" w:rsidRDefault="00DC3AE3" w:rsidP="00DC3AE3">
      <w:pPr>
        <w:ind w:left="720"/>
        <w:jc w:val="both"/>
        <w:rPr>
          <w:rFonts w:asciiTheme="majorHAnsi" w:hAnsiTheme="majorHAnsi"/>
          <w:noProof/>
          <w:lang w:eastAsia="en-NZ"/>
        </w:rPr>
      </w:pPr>
      <w:r>
        <w:rPr>
          <w:rFonts w:asciiTheme="majorHAnsi" w:hAnsiTheme="majorHAnsi"/>
          <w:noProof/>
          <w:lang w:eastAsia="en-NZ"/>
        </w:rPr>
        <w:t>Win/Lose conditions defined correctly – 5 Marks</w:t>
      </w:r>
    </w:p>
    <w:p w14:paraId="151B133E" w14:textId="77777777" w:rsidR="00DC3AE3" w:rsidRDefault="00DC3AE3" w:rsidP="00DC3AE3">
      <w:pPr>
        <w:ind w:left="720"/>
        <w:jc w:val="both"/>
        <w:rPr>
          <w:rFonts w:asciiTheme="majorHAnsi" w:hAnsiTheme="majorHAnsi"/>
          <w:noProof/>
          <w:lang w:eastAsia="en-NZ"/>
        </w:rPr>
      </w:pPr>
    </w:p>
    <w:p w14:paraId="60461487" w14:textId="77777777" w:rsidR="00DC3AE3" w:rsidRDefault="00DC3AE3" w:rsidP="00CE78B4">
      <w:pPr>
        <w:ind w:left="720"/>
        <w:jc w:val="both"/>
        <w:rPr>
          <w:rFonts w:asciiTheme="majorHAnsi" w:hAnsiTheme="majorHAnsi"/>
          <w:noProof/>
          <w:lang w:eastAsia="en-NZ"/>
        </w:rPr>
      </w:pPr>
    </w:p>
    <w:p w14:paraId="123C48C0" w14:textId="77777777" w:rsidR="00144678" w:rsidRPr="00AF448F" w:rsidRDefault="00144678" w:rsidP="00144678">
      <w:pPr>
        <w:ind w:left="7200" w:firstLine="720"/>
        <w:rPr>
          <w:rFonts w:asciiTheme="majorHAnsi" w:hAnsiTheme="majorHAnsi"/>
          <w:noProof/>
          <w:lang w:eastAsia="en-NZ"/>
        </w:rPr>
      </w:pPr>
      <w:r>
        <w:rPr>
          <w:rFonts w:asciiTheme="majorHAnsi" w:hAnsiTheme="majorHAnsi"/>
          <w:noProof/>
          <w:lang w:eastAsia="en-NZ"/>
        </w:rPr>
        <w:t xml:space="preserve">(Marks </w:t>
      </w:r>
      <w:r w:rsidR="00CE78B4">
        <w:rPr>
          <w:rFonts w:asciiTheme="majorHAnsi" w:hAnsiTheme="majorHAnsi"/>
          <w:noProof/>
          <w:lang w:eastAsia="en-NZ"/>
        </w:rPr>
        <w:t>4</w:t>
      </w:r>
      <w:r>
        <w:rPr>
          <w:rFonts w:asciiTheme="majorHAnsi" w:hAnsiTheme="majorHAnsi"/>
          <w:noProof/>
          <w:lang w:eastAsia="en-NZ"/>
        </w:rPr>
        <w:t>0)</w:t>
      </w:r>
    </w:p>
    <w:p w14:paraId="2DBF9FCE" w14:textId="77777777" w:rsidR="00BD08A9" w:rsidRDefault="00BD08A9" w:rsidP="00D869B8">
      <w:pPr>
        <w:rPr>
          <w:rFonts w:asciiTheme="majorHAnsi" w:hAnsiTheme="majorHAnsi"/>
          <w:noProof/>
          <w:lang w:eastAsia="en-NZ"/>
        </w:rPr>
      </w:pPr>
    </w:p>
    <w:p w14:paraId="2B626233" w14:textId="77777777" w:rsidR="00BD08A9" w:rsidRDefault="00144678" w:rsidP="00BD08A9">
      <w:pPr>
        <w:ind w:left="7200" w:firstLine="720"/>
        <w:rPr>
          <w:rFonts w:asciiTheme="majorHAnsi" w:hAnsiTheme="majorHAnsi"/>
          <w:noProof/>
          <w:lang w:eastAsia="en-NZ"/>
        </w:rPr>
      </w:pPr>
      <w:r>
        <w:rPr>
          <w:rFonts w:asciiTheme="majorHAnsi" w:hAnsiTheme="majorHAnsi"/>
          <w:noProof/>
          <w:lang w:eastAsia="en-NZ"/>
        </w:rPr>
        <w:t xml:space="preserve">(Total </w:t>
      </w:r>
      <w:r w:rsidR="00CE78B4">
        <w:rPr>
          <w:rFonts w:asciiTheme="majorHAnsi" w:hAnsiTheme="majorHAnsi"/>
          <w:noProof/>
          <w:lang w:eastAsia="en-NZ"/>
        </w:rPr>
        <w:t>10</w:t>
      </w:r>
      <w:r>
        <w:rPr>
          <w:rFonts w:asciiTheme="majorHAnsi" w:hAnsiTheme="majorHAnsi"/>
          <w:noProof/>
          <w:lang w:eastAsia="en-NZ"/>
        </w:rPr>
        <w:t>0</w:t>
      </w:r>
      <w:r w:rsidR="00BD08A9">
        <w:rPr>
          <w:rFonts w:asciiTheme="majorHAnsi" w:hAnsiTheme="majorHAnsi"/>
          <w:noProof/>
          <w:lang w:eastAsia="en-NZ"/>
        </w:rPr>
        <w:t>)</w:t>
      </w:r>
    </w:p>
    <w:p w14:paraId="785E197D" w14:textId="77777777" w:rsidR="00AF448F" w:rsidRDefault="00AF448F" w:rsidP="00BD08A9">
      <w:pPr>
        <w:rPr>
          <w:rFonts w:asciiTheme="majorHAnsi" w:hAnsiTheme="majorHAnsi"/>
          <w:b/>
          <w:noProof/>
          <w:lang w:eastAsia="en-NZ"/>
        </w:rPr>
      </w:pPr>
    </w:p>
    <w:p w14:paraId="4D04BDE1" w14:textId="77777777" w:rsidR="00D27A35" w:rsidRPr="006167E0" w:rsidRDefault="00D27A35" w:rsidP="00D27A35">
      <w:pPr>
        <w:rPr>
          <w:rFonts w:asciiTheme="majorHAnsi" w:hAnsiTheme="majorHAnsi"/>
          <w:b/>
          <w:noProof/>
          <w:lang w:eastAsia="en-NZ"/>
        </w:rPr>
      </w:pPr>
      <w:r w:rsidRPr="006167E0">
        <w:rPr>
          <w:rFonts w:asciiTheme="majorHAnsi" w:hAnsiTheme="majorHAnsi"/>
          <w:b/>
          <w:noProof/>
          <w:lang w:eastAsia="en-NZ"/>
        </w:rPr>
        <w:t xml:space="preserve">Submission Details: </w:t>
      </w:r>
    </w:p>
    <w:p w14:paraId="49F5491D" w14:textId="530D3316" w:rsidR="00D27A35" w:rsidRPr="00BD08A9" w:rsidRDefault="00D27A35" w:rsidP="00BD08A9">
      <w:pPr>
        <w:autoSpaceDE w:val="0"/>
        <w:autoSpaceDN w:val="0"/>
        <w:adjustRightInd w:val="0"/>
        <w:rPr>
          <w:rFonts w:asciiTheme="majorHAnsi" w:hAnsiTheme="majorHAnsi"/>
          <w:lang w:val="en-NZ" w:eastAsia="en-NZ"/>
        </w:rPr>
      </w:pPr>
      <w:r w:rsidRPr="00BD08A9">
        <w:rPr>
          <w:rFonts w:asciiTheme="majorHAnsi" w:hAnsiTheme="majorHAnsi"/>
          <w:lang w:val="en-NZ" w:eastAsia="en-NZ"/>
        </w:rPr>
        <w:t xml:space="preserve">This is an individual assignment. You must work on the individual tasks by yourself and all work on these tasks must be your own. When submitting the work via the Moodle as part of your assessment submission you agree that the work is your work and your work alone. </w:t>
      </w:r>
    </w:p>
    <w:p w14:paraId="1698059A" w14:textId="4A729DA7" w:rsidR="00AF4799" w:rsidRPr="006167E0" w:rsidRDefault="00AF4799" w:rsidP="00AF4799">
      <w:pPr>
        <w:spacing w:after="200" w:line="276" w:lineRule="auto"/>
        <w:rPr>
          <w:rFonts w:asciiTheme="majorHAnsi" w:hAnsiTheme="majorHAnsi"/>
        </w:rPr>
      </w:pPr>
      <w:del w:id="0" w:author="David McCurdy" w:date="2014-04-09T16:00:00Z">
        <w:r w:rsidRPr="006167E0" w:rsidDel="002C5DB1">
          <w:rPr>
            <w:rFonts w:asciiTheme="majorHAnsi" w:hAnsiTheme="majorHAnsi"/>
          </w:rPr>
          <w:br w:type="page"/>
        </w:r>
      </w:del>
    </w:p>
    <w:p w14:paraId="611B9679" w14:textId="77777777" w:rsidR="00AF4799" w:rsidRPr="006167E0" w:rsidRDefault="00AF4799" w:rsidP="00AF4799">
      <w:pPr>
        <w:spacing w:before="144" w:after="144"/>
        <w:rPr>
          <w:rFonts w:asciiTheme="majorHAnsi" w:hAnsiTheme="majorHAnsi"/>
          <w:bCs/>
        </w:rPr>
      </w:pPr>
      <w:r w:rsidRPr="006167E0">
        <w:rPr>
          <w:rFonts w:asciiTheme="majorHAnsi" w:hAnsiTheme="majorHAnsi"/>
          <w:bCs/>
        </w:rPr>
        <w:lastRenderedPageBreak/>
        <w:t xml:space="preserve">This is an individual assignment.  You must work on the individual tasks by yourself and all work on these tasks must be your own.    </w:t>
      </w:r>
    </w:p>
    <w:p w14:paraId="7A687C44" w14:textId="77777777" w:rsidR="00AF4799" w:rsidRPr="006167E0" w:rsidRDefault="00AF4799" w:rsidP="00AF4799">
      <w:pPr>
        <w:spacing w:before="144" w:after="144"/>
        <w:rPr>
          <w:rFonts w:asciiTheme="majorHAnsi" w:hAnsiTheme="majorHAnsi"/>
          <w:bCs/>
        </w:rPr>
      </w:pPr>
      <w:r w:rsidRPr="006167E0">
        <w:rPr>
          <w:rFonts w:asciiTheme="majorHAnsi" w:hAnsiTheme="majorHAnsi"/>
          <w:bCs/>
        </w:rPr>
        <w:t>Please sign the statement below to declare that this assignment submission is your own work and hand in the signed statement with your assignment.  Failure to sign and include this statement may mean your assignment is not marked.</w:t>
      </w:r>
    </w:p>
    <w:p w14:paraId="15743484" w14:textId="77777777" w:rsidR="00AF4799" w:rsidRPr="006167E0" w:rsidRDefault="00AF4799" w:rsidP="00AF4799">
      <w:pPr>
        <w:tabs>
          <w:tab w:val="right" w:leader="dot" w:pos="8505"/>
        </w:tabs>
        <w:spacing w:before="144" w:after="144"/>
        <w:rPr>
          <w:rFonts w:asciiTheme="majorHAnsi" w:hAnsiTheme="majorHAns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AF4799" w:rsidRPr="00E27DE9" w14:paraId="08354283" w14:textId="77777777" w:rsidTr="002D6560">
        <w:tc>
          <w:tcPr>
            <w:tcW w:w="8928" w:type="dxa"/>
          </w:tcPr>
          <w:p w14:paraId="260F7084" w14:textId="77777777" w:rsidR="00D27A35" w:rsidRPr="006167E0" w:rsidRDefault="00BD08A9" w:rsidP="006167E0">
            <w:pPr>
              <w:autoSpaceDE w:val="0"/>
              <w:autoSpaceDN w:val="0"/>
              <w:adjustRightInd w:val="0"/>
              <w:jc w:val="center"/>
              <w:rPr>
                <w:rFonts w:asciiTheme="majorHAnsi" w:hAnsiTheme="majorHAnsi"/>
                <w:b/>
                <w:bCs/>
                <w:szCs w:val="28"/>
              </w:rPr>
            </w:pPr>
            <w:r w:rsidRPr="006167E0">
              <w:rPr>
                <w:rFonts w:asciiTheme="majorHAnsi" w:hAnsiTheme="majorHAnsi"/>
                <w:b/>
                <w:bCs/>
                <w:szCs w:val="28"/>
              </w:rPr>
              <w:t>ISCG</w:t>
            </w:r>
            <w:r w:rsidR="008F7797">
              <w:rPr>
                <w:rFonts w:asciiTheme="majorHAnsi" w:hAnsiTheme="majorHAnsi"/>
                <w:b/>
                <w:bCs/>
                <w:szCs w:val="28"/>
              </w:rPr>
              <w:t>6442</w:t>
            </w:r>
            <w:r w:rsidR="00D27A35" w:rsidRPr="006167E0">
              <w:rPr>
                <w:rFonts w:asciiTheme="majorHAnsi" w:hAnsiTheme="majorHAnsi"/>
                <w:b/>
                <w:bCs/>
                <w:szCs w:val="28"/>
              </w:rPr>
              <w:t>—</w:t>
            </w:r>
            <w:r w:rsidR="008F7797">
              <w:rPr>
                <w:rFonts w:asciiTheme="majorHAnsi" w:hAnsiTheme="majorHAnsi"/>
                <w:b/>
                <w:bCs/>
                <w:szCs w:val="28"/>
              </w:rPr>
              <w:t>Game Programming</w:t>
            </w:r>
          </w:p>
          <w:p w14:paraId="395C3326" w14:textId="77777777" w:rsidR="00AF4799" w:rsidRPr="006167E0" w:rsidRDefault="00AF4799" w:rsidP="002D6560">
            <w:pPr>
              <w:spacing w:before="144" w:after="144"/>
              <w:jc w:val="center"/>
              <w:rPr>
                <w:rFonts w:asciiTheme="majorHAnsi" w:hAnsiTheme="majorHAnsi"/>
                <w:szCs w:val="22"/>
              </w:rPr>
            </w:pPr>
            <w:r w:rsidRPr="006167E0">
              <w:rPr>
                <w:rFonts w:asciiTheme="majorHAnsi" w:hAnsiTheme="majorHAnsi"/>
              </w:rPr>
              <w:t>Assignment 1</w:t>
            </w:r>
          </w:p>
          <w:p w14:paraId="2122FF50" w14:textId="77777777" w:rsidR="00AF4799" w:rsidRPr="006167E0" w:rsidRDefault="00AF4799" w:rsidP="002D6560">
            <w:pPr>
              <w:spacing w:before="144" w:after="144"/>
              <w:rPr>
                <w:rFonts w:asciiTheme="majorHAnsi" w:hAnsiTheme="majorHAnsi"/>
                <w:szCs w:val="22"/>
              </w:rPr>
            </w:pPr>
          </w:p>
          <w:p w14:paraId="56A976FA" w14:textId="77777777" w:rsidR="00AF4799" w:rsidRPr="006167E0" w:rsidRDefault="00AF4799" w:rsidP="002D6560">
            <w:pPr>
              <w:spacing w:before="144" w:after="144"/>
              <w:rPr>
                <w:rFonts w:asciiTheme="majorHAnsi" w:hAnsiTheme="majorHAnsi"/>
                <w:szCs w:val="22"/>
              </w:rPr>
            </w:pPr>
            <w:r w:rsidRPr="006167E0">
              <w:rPr>
                <w:rFonts w:asciiTheme="majorHAnsi" w:hAnsiTheme="majorHAnsi"/>
              </w:rPr>
              <w:t>I declare that the individual part of this assignment submission is my own work.  Where I have incorporated work by other people, I have correctly acknowledged the source in my assignment.</w:t>
            </w:r>
          </w:p>
          <w:p w14:paraId="3E4649A2" w14:textId="77777777" w:rsidR="00AF4799" w:rsidRPr="006167E0" w:rsidRDefault="00AF4799" w:rsidP="002D6560">
            <w:pPr>
              <w:spacing w:before="144" w:after="144"/>
              <w:rPr>
                <w:rFonts w:asciiTheme="majorHAnsi" w:hAnsiTheme="majorHAnsi"/>
                <w:szCs w:val="22"/>
              </w:rPr>
            </w:pPr>
          </w:p>
          <w:p w14:paraId="2983AC83" w14:textId="0C841CC1" w:rsidR="00D27A35" w:rsidRPr="006167E0" w:rsidRDefault="00AF4799" w:rsidP="002D6560">
            <w:pPr>
              <w:spacing w:before="144" w:after="144"/>
              <w:rPr>
                <w:rFonts w:asciiTheme="majorHAnsi" w:hAnsiTheme="majorHAnsi"/>
                <w:szCs w:val="22"/>
              </w:rPr>
            </w:pPr>
            <w:r w:rsidRPr="006167E0">
              <w:rPr>
                <w:rFonts w:asciiTheme="majorHAnsi" w:hAnsiTheme="majorHAnsi"/>
              </w:rPr>
              <w:t>Student Name …</w:t>
            </w:r>
            <w:r w:rsidR="00AE7279">
              <w:rPr>
                <w:rFonts w:asciiTheme="majorHAnsi" w:hAnsiTheme="majorHAnsi"/>
              </w:rPr>
              <w:t>Shivneel Achari.</w:t>
            </w:r>
            <w:r w:rsidRPr="006167E0">
              <w:rPr>
                <w:rFonts w:asciiTheme="majorHAnsi" w:hAnsiTheme="majorHAnsi"/>
              </w:rPr>
              <w:t xml:space="preserve">..   Student ID </w:t>
            </w:r>
            <w:r w:rsidR="00AE7279">
              <w:rPr>
                <w:rFonts w:asciiTheme="majorHAnsi" w:hAnsiTheme="majorHAnsi"/>
              </w:rPr>
              <w:t>….1463570…</w:t>
            </w:r>
            <w:r w:rsidRPr="006167E0">
              <w:rPr>
                <w:rFonts w:asciiTheme="majorHAnsi" w:hAnsiTheme="majorHAnsi"/>
              </w:rPr>
              <w:t xml:space="preserve">   </w:t>
            </w:r>
          </w:p>
          <w:p w14:paraId="3B7DDD34" w14:textId="49226976" w:rsidR="00AF4799" w:rsidRPr="006167E0" w:rsidRDefault="00AF4799" w:rsidP="002D6560">
            <w:pPr>
              <w:spacing w:before="144" w:after="144"/>
              <w:rPr>
                <w:rFonts w:asciiTheme="majorHAnsi" w:hAnsiTheme="majorHAnsi"/>
                <w:szCs w:val="22"/>
              </w:rPr>
            </w:pPr>
            <w:r w:rsidRPr="006167E0">
              <w:rPr>
                <w:rFonts w:asciiTheme="majorHAnsi" w:hAnsiTheme="majorHAnsi"/>
              </w:rPr>
              <w:t>Date: …</w:t>
            </w:r>
            <w:r w:rsidR="00AE7279">
              <w:rPr>
                <w:rFonts w:asciiTheme="majorHAnsi" w:hAnsiTheme="majorHAnsi"/>
              </w:rPr>
              <w:t>1/04/18</w:t>
            </w:r>
            <w:bookmarkStart w:id="1" w:name="_GoBack"/>
            <w:bookmarkEnd w:id="1"/>
            <w:r w:rsidRPr="006167E0">
              <w:rPr>
                <w:rFonts w:asciiTheme="majorHAnsi" w:hAnsiTheme="majorHAnsi"/>
              </w:rPr>
              <w:t>….</w:t>
            </w:r>
          </w:p>
          <w:p w14:paraId="669BF5E5" w14:textId="77777777" w:rsidR="00AF4799" w:rsidRPr="006167E0" w:rsidRDefault="00AF4799" w:rsidP="002D6560">
            <w:pPr>
              <w:spacing w:before="144" w:after="144"/>
              <w:rPr>
                <w:rFonts w:asciiTheme="majorHAnsi" w:hAnsiTheme="majorHAnsi"/>
                <w:szCs w:val="22"/>
              </w:rPr>
            </w:pPr>
          </w:p>
        </w:tc>
      </w:tr>
    </w:tbl>
    <w:p w14:paraId="7E4559C7" w14:textId="77777777" w:rsidR="00AF4799" w:rsidRPr="006167E0" w:rsidRDefault="00AF4799" w:rsidP="00AF4799">
      <w:pPr>
        <w:rPr>
          <w:rFonts w:asciiTheme="majorHAnsi" w:hAnsiTheme="majorHAnsi"/>
        </w:rPr>
      </w:pPr>
    </w:p>
    <w:p w14:paraId="45921E5B" w14:textId="77777777" w:rsidR="00AF4799" w:rsidRPr="006167E0" w:rsidRDefault="00AF4799" w:rsidP="00AF4799">
      <w:pPr>
        <w:rPr>
          <w:rFonts w:asciiTheme="majorHAnsi" w:hAnsiTheme="majorHAnsi"/>
        </w:rPr>
      </w:pPr>
    </w:p>
    <w:p w14:paraId="11A354AA" w14:textId="77777777" w:rsidR="00AF4799" w:rsidRPr="006167E0" w:rsidRDefault="00AF4799" w:rsidP="00AF4799">
      <w:pPr>
        <w:ind w:left="720"/>
        <w:rPr>
          <w:rFonts w:asciiTheme="majorHAnsi" w:hAnsiTheme="majorHAnsi" w:cs="Arial"/>
        </w:rPr>
      </w:pPr>
      <w:r w:rsidRPr="006167E0">
        <w:rPr>
          <w:rFonts w:asciiTheme="majorHAnsi" w:hAnsiTheme="majorHAnsi" w:cs="Arial"/>
        </w:rPr>
        <w:t xml:space="preserve"> </w:t>
      </w:r>
    </w:p>
    <w:p w14:paraId="41F3BBCC" w14:textId="77777777" w:rsidR="00AF4799" w:rsidRPr="006167E0" w:rsidRDefault="00AF4799" w:rsidP="00D75D80">
      <w:pPr>
        <w:rPr>
          <w:rFonts w:asciiTheme="majorHAnsi" w:hAnsiTheme="majorHAnsi"/>
        </w:rPr>
      </w:pPr>
    </w:p>
    <w:sectPr w:rsidR="00AF4799" w:rsidRPr="006167E0" w:rsidSect="00DF5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17AA3" w14:textId="77777777" w:rsidR="00807406" w:rsidRDefault="00807406" w:rsidP="008F7797">
      <w:r>
        <w:separator/>
      </w:r>
    </w:p>
  </w:endnote>
  <w:endnote w:type="continuationSeparator" w:id="0">
    <w:p w14:paraId="11B49686" w14:textId="77777777" w:rsidR="00807406" w:rsidRDefault="00807406" w:rsidP="008F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0E7DD" w14:textId="77777777" w:rsidR="00807406" w:rsidRDefault="00807406" w:rsidP="008F7797">
      <w:r>
        <w:separator/>
      </w:r>
    </w:p>
  </w:footnote>
  <w:footnote w:type="continuationSeparator" w:id="0">
    <w:p w14:paraId="595F8A78" w14:textId="77777777" w:rsidR="00807406" w:rsidRDefault="00807406" w:rsidP="008F7797">
      <w:r>
        <w:continuationSeparator/>
      </w:r>
    </w:p>
  </w:footnote>
  <w:footnote w:id="1">
    <w:p w14:paraId="15B18FE8" w14:textId="77777777" w:rsidR="00D01C6D" w:rsidRPr="00D01C6D" w:rsidRDefault="00D01C6D">
      <w:pPr>
        <w:pStyle w:val="FootnoteText"/>
      </w:pPr>
      <w:r>
        <w:rPr>
          <w:rStyle w:val="FootnoteReference"/>
        </w:rPr>
        <w:footnoteRef/>
      </w:r>
      <w:r>
        <w:t xml:space="preserve"> </w:t>
      </w:r>
      <w:hyperlink r:id="rId1" w:history="1">
        <w:r w:rsidRPr="00A25BD5">
          <w:rPr>
            <w:rStyle w:val="Hyperlink"/>
          </w:rPr>
          <w:t>http://en.wikipedia.org/wiki/Snake_(video_game)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AF7036"/>
    <w:multiLevelType w:val="hybridMultilevel"/>
    <w:tmpl w:val="48042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D73259"/>
    <w:multiLevelType w:val="hybridMultilevel"/>
    <w:tmpl w:val="6C02ED88"/>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450F48"/>
    <w:multiLevelType w:val="hybridMultilevel"/>
    <w:tmpl w:val="EDE86A00"/>
    <w:lvl w:ilvl="0" w:tplc="14090001">
      <w:start w:val="1"/>
      <w:numFmt w:val="bullet"/>
      <w:lvlText w:val=""/>
      <w:lvlJc w:val="left"/>
      <w:pPr>
        <w:ind w:left="778" w:hanging="360"/>
      </w:pPr>
      <w:rPr>
        <w:rFonts w:ascii="Symbol" w:hAnsi="Symbol" w:hint="default"/>
      </w:rPr>
    </w:lvl>
    <w:lvl w:ilvl="1" w:tplc="14090003" w:tentative="1">
      <w:start w:val="1"/>
      <w:numFmt w:val="bullet"/>
      <w:lvlText w:val="o"/>
      <w:lvlJc w:val="left"/>
      <w:pPr>
        <w:ind w:left="1498" w:hanging="360"/>
      </w:pPr>
      <w:rPr>
        <w:rFonts w:ascii="Courier New" w:hAnsi="Courier New" w:cs="Courier New" w:hint="default"/>
      </w:rPr>
    </w:lvl>
    <w:lvl w:ilvl="2" w:tplc="14090005" w:tentative="1">
      <w:start w:val="1"/>
      <w:numFmt w:val="bullet"/>
      <w:lvlText w:val=""/>
      <w:lvlJc w:val="left"/>
      <w:pPr>
        <w:ind w:left="2218" w:hanging="360"/>
      </w:pPr>
      <w:rPr>
        <w:rFonts w:ascii="Wingdings" w:hAnsi="Wingdings" w:hint="default"/>
      </w:rPr>
    </w:lvl>
    <w:lvl w:ilvl="3" w:tplc="14090001" w:tentative="1">
      <w:start w:val="1"/>
      <w:numFmt w:val="bullet"/>
      <w:lvlText w:val=""/>
      <w:lvlJc w:val="left"/>
      <w:pPr>
        <w:ind w:left="2938" w:hanging="360"/>
      </w:pPr>
      <w:rPr>
        <w:rFonts w:ascii="Symbol" w:hAnsi="Symbol" w:hint="default"/>
      </w:rPr>
    </w:lvl>
    <w:lvl w:ilvl="4" w:tplc="14090003" w:tentative="1">
      <w:start w:val="1"/>
      <w:numFmt w:val="bullet"/>
      <w:lvlText w:val="o"/>
      <w:lvlJc w:val="left"/>
      <w:pPr>
        <w:ind w:left="3658" w:hanging="360"/>
      </w:pPr>
      <w:rPr>
        <w:rFonts w:ascii="Courier New" w:hAnsi="Courier New" w:cs="Courier New" w:hint="default"/>
      </w:rPr>
    </w:lvl>
    <w:lvl w:ilvl="5" w:tplc="14090005" w:tentative="1">
      <w:start w:val="1"/>
      <w:numFmt w:val="bullet"/>
      <w:lvlText w:val=""/>
      <w:lvlJc w:val="left"/>
      <w:pPr>
        <w:ind w:left="4378" w:hanging="360"/>
      </w:pPr>
      <w:rPr>
        <w:rFonts w:ascii="Wingdings" w:hAnsi="Wingdings" w:hint="default"/>
      </w:rPr>
    </w:lvl>
    <w:lvl w:ilvl="6" w:tplc="14090001" w:tentative="1">
      <w:start w:val="1"/>
      <w:numFmt w:val="bullet"/>
      <w:lvlText w:val=""/>
      <w:lvlJc w:val="left"/>
      <w:pPr>
        <w:ind w:left="5098" w:hanging="360"/>
      </w:pPr>
      <w:rPr>
        <w:rFonts w:ascii="Symbol" w:hAnsi="Symbol" w:hint="default"/>
      </w:rPr>
    </w:lvl>
    <w:lvl w:ilvl="7" w:tplc="14090003" w:tentative="1">
      <w:start w:val="1"/>
      <w:numFmt w:val="bullet"/>
      <w:lvlText w:val="o"/>
      <w:lvlJc w:val="left"/>
      <w:pPr>
        <w:ind w:left="5818" w:hanging="360"/>
      </w:pPr>
      <w:rPr>
        <w:rFonts w:ascii="Courier New" w:hAnsi="Courier New" w:cs="Courier New" w:hint="default"/>
      </w:rPr>
    </w:lvl>
    <w:lvl w:ilvl="8" w:tplc="14090005" w:tentative="1">
      <w:start w:val="1"/>
      <w:numFmt w:val="bullet"/>
      <w:lvlText w:val=""/>
      <w:lvlJc w:val="left"/>
      <w:pPr>
        <w:ind w:left="6538" w:hanging="360"/>
      </w:pPr>
      <w:rPr>
        <w:rFonts w:ascii="Wingdings" w:hAnsi="Wingdings" w:hint="default"/>
      </w:rPr>
    </w:lvl>
  </w:abstractNum>
  <w:abstractNum w:abstractNumId="4" w15:restartNumberingAfterBreak="0">
    <w:nsid w:val="0E6A3316"/>
    <w:multiLevelType w:val="hybridMultilevel"/>
    <w:tmpl w:val="31FCFA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E8D7AD5"/>
    <w:multiLevelType w:val="hybridMultilevel"/>
    <w:tmpl w:val="1B2CC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BC3B37"/>
    <w:multiLevelType w:val="hybridMultilevel"/>
    <w:tmpl w:val="FAD2D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6B357B"/>
    <w:multiLevelType w:val="hybridMultilevel"/>
    <w:tmpl w:val="AF2A6E5C"/>
    <w:lvl w:ilvl="0" w:tplc="1DDE2948">
      <w:start w:val="1"/>
      <w:numFmt w:val="bullet"/>
      <w:lvlText w:val="n"/>
      <w:lvlJc w:val="left"/>
      <w:pPr>
        <w:ind w:left="720" w:hanging="360"/>
      </w:pPr>
      <w:rPr>
        <w:rFonts w:ascii="Wingdings" w:hAnsi="Wingdings" w:hint="default"/>
        <w:color w:val="C0504D"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A280B"/>
    <w:multiLevelType w:val="hybridMultilevel"/>
    <w:tmpl w:val="BA5CD6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B1535A1"/>
    <w:multiLevelType w:val="hybridMultilevel"/>
    <w:tmpl w:val="6324E3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D06217"/>
    <w:multiLevelType w:val="hybridMultilevel"/>
    <w:tmpl w:val="9F16AC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035D98"/>
    <w:multiLevelType w:val="hybridMultilevel"/>
    <w:tmpl w:val="0A18BCD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2CCE1EB4"/>
    <w:multiLevelType w:val="hybridMultilevel"/>
    <w:tmpl w:val="3A38C9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EC44ED4"/>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D31DE9"/>
    <w:multiLevelType w:val="hybridMultilevel"/>
    <w:tmpl w:val="0A18BC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BD7545D"/>
    <w:multiLevelType w:val="hybridMultilevel"/>
    <w:tmpl w:val="59929482"/>
    <w:lvl w:ilvl="0" w:tplc="1409000F">
      <w:start w:val="1"/>
      <w:numFmt w:val="decimal"/>
      <w:lvlText w:val="%1."/>
      <w:lvlJc w:val="left"/>
      <w:pPr>
        <w:ind w:left="778" w:hanging="360"/>
      </w:pPr>
    </w:lvl>
    <w:lvl w:ilvl="1" w:tplc="14090019" w:tentative="1">
      <w:start w:val="1"/>
      <w:numFmt w:val="lowerLetter"/>
      <w:lvlText w:val="%2."/>
      <w:lvlJc w:val="left"/>
      <w:pPr>
        <w:ind w:left="1498" w:hanging="360"/>
      </w:pPr>
    </w:lvl>
    <w:lvl w:ilvl="2" w:tplc="1409001B" w:tentative="1">
      <w:start w:val="1"/>
      <w:numFmt w:val="lowerRoman"/>
      <w:lvlText w:val="%3."/>
      <w:lvlJc w:val="right"/>
      <w:pPr>
        <w:ind w:left="2218" w:hanging="180"/>
      </w:pPr>
    </w:lvl>
    <w:lvl w:ilvl="3" w:tplc="1409000F" w:tentative="1">
      <w:start w:val="1"/>
      <w:numFmt w:val="decimal"/>
      <w:lvlText w:val="%4."/>
      <w:lvlJc w:val="left"/>
      <w:pPr>
        <w:ind w:left="2938" w:hanging="360"/>
      </w:pPr>
    </w:lvl>
    <w:lvl w:ilvl="4" w:tplc="14090019" w:tentative="1">
      <w:start w:val="1"/>
      <w:numFmt w:val="lowerLetter"/>
      <w:lvlText w:val="%5."/>
      <w:lvlJc w:val="left"/>
      <w:pPr>
        <w:ind w:left="3658" w:hanging="360"/>
      </w:pPr>
    </w:lvl>
    <w:lvl w:ilvl="5" w:tplc="1409001B" w:tentative="1">
      <w:start w:val="1"/>
      <w:numFmt w:val="lowerRoman"/>
      <w:lvlText w:val="%6."/>
      <w:lvlJc w:val="right"/>
      <w:pPr>
        <w:ind w:left="4378" w:hanging="180"/>
      </w:pPr>
    </w:lvl>
    <w:lvl w:ilvl="6" w:tplc="1409000F" w:tentative="1">
      <w:start w:val="1"/>
      <w:numFmt w:val="decimal"/>
      <w:lvlText w:val="%7."/>
      <w:lvlJc w:val="left"/>
      <w:pPr>
        <w:ind w:left="5098" w:hanging="360"/>
      </w:pPr>
    </w:lvl>
    <w:lvl w:ilvl="7" w:tplc="14090019" w:tentative="1">
      <w:start w:val="1"/>
      <w:numFmt w:val="lowerLetter"/>
      <w:lvlText w:val="%8."/>
      <w:lvlJc w:val="left"/>
      <w:pPr>
        <w:ind w:left="5818" w:hanging="360"/>
      </w:pPr>
    </w:lvl>
    <w:lvl w:ilvl="8" w:tplc="1409001B" w:tentative="1">
      <w:start w:val="1"/>
      <w:numFmt w:val="lowerRoman"/>
      <w:lvlText w:val="%9."/>
      <w:lvlJc w:val="right"/>
      <w:pPr>
        <w:ind w:left="6538" w:hanging="180"/>
      </w:pPr>
    </w:lvl>
  </w:abstractNum>
  <w:abstractNum w:abstractNumId="16" w15:restartNumberingAfterBreak="0">
    <w:nsid w:val="3C11168B"/>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29059DE"/>
    <w:multiLevelType w:val="hybridMultilevel"/>
    <w:tmpl w:val="D1A8D3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6920A70"/>
    <w:multiLevelType w:val="hybridMultilevel"/>
    <w:tmpl w:val="31F26F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1E5C23"/>
    <w:multiLevelType w:val="hybridMultilevel"/>
    <w:tmpl w:val="0028536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6775B02"/>
    <w:multiLevelType w:val="hybridMultilevel"/>
    <w:tmpl w:val="DE120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897E9A"/>
    <w:multiLevelType w:val="hybridMultilevel"/>
    <w:tmpl w:val="4CA0121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C9863DD"/>
    <w:multiLevelType w:val="hybridMultilevel"/>
    <w:tmpl w:val="6A0001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5201ABE"/>
    <w:multiLevelType w:val="hybridMultilevel"/>
    <w:tmpl w:val="0E5095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9981822"/>
    <w:multiLevelType w:val="hybridMultilevel"/>
    <w:tmpl w:val="BE926C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C46167"/>
    <w:multiLevelType w:val="hybridMultilevel"/>
    <w:tmpl w:val="B5340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8E1602"/>
    <w:multiLevelType w:val="hybridMultilevel"/>
    <w:tmpl w:val="F20E8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4D4513"/>
    <w:multiLevelType w:val="hybridMultilevel"/>
    <w:tmpl w:val="47A28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7"/>
  </w:num>
  <w:num w:numId="2">
    <w:abstractNumId w:val="13"/>
  </w:num>
  <w:num w:numId="3">
    <w:abstractNumId w:val="20"/>
  </w:num>
  <w:num w:numId="4">
    <w:abstractNumId w:val="5"/>
  </w:num>
  <w:num w:numId="5">
    <w:abstractNumId w:val="26"/>
  </w:num>
  <w:num w:numId="6">
    <w:abstractNumId w:val="25"/>
  </w:num>
  <w:num w:numId="7">
    <w:abstractNumId w:val="17"/>
  </w:num>
  <w:num w:numId="8">
    <w:abstractNumId w:val="0"/>
  </w:num>
  <w:num w:numId="9">
    <w:abstractNumId w:val="16"/>
  </w:num>
  <w:num w:numId="10">
    <w:abstractNumId w:val="23"/>
  </w:num>
  <w:num w:numId="11">
    <w:abstractNumId w:val="18"/>
  </w:num>
  <w:num w:numId="12">
    <w:abstractNumId w:val="22"/>
  </w:num>
  <w:num w:numId="13">
    <w:abstractNumId w:val="8"/>
  </w:num>
  <w:num w:numId="14">
    <w:abstractNumId w:val="9"/>
  </w:num>
  <w:num w:numId="15">
    <w:abstractNumId w:val="1"/>
  </w:num>
  <w:num w:numId="16">
    <w:abstractNumId w:val="12"/>
  </w:num>
  <w:num w:numId="17">
    <w:abstractNumId w:val="7"/>
  </w:num>
  <w:num w:numId="18">
    <w:abstractNumId w:val="2"/>
  </w:num>
  <w:num w:numId="19">
    <w:abstractNumId w:val="21"/>
  </w:num>
  <w:num w:numId="20">
    <w:abstractNumId w:val="11"/>
  </w:num>
  <w:num w:numId="21">
    <w:abstractNumId w:val="14"/>
  </w:num>
  <w:num w:numId="22">
    <w:abstractNumId w:val="24"/>
  </w:num>
  <w:num w:numId="23">
    <w:abstractNumId w:val="4"/>
  </w:num>
  <w:num w:numId="24">
    <w:abstractNumId w:val="3"/>
  </w:num>
  <w:num w:numId="25">
    <w:abstractNumId w:val="10"/>
  </w:num>
  <w:num w:numId="26">
    <w:abstractNumId w:val="19"/>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2B7E82"/>
    <w:rsid w:val="000662D4"/>
    <w:rsid w:val="000866F4"/>
    <w:rsid w:val="00093238"/>
    <w:rsid w:val="000B09FD"/>
    <w:rsid w:val="000B1730"/>
    <w:rsid w:val="000C02B5"/>
    <w:rsid w:val="000F0AB6"/>
    <w:rsid w:val="001271DC"/>
    <w:rsid w:val="0013481F"/>
    <w:rsid w:val="00135A85"/>
    <w:rsid w:val="00140152"/>
    <w:rsid w:val="00141E93"/>
    <w:rsid w:val="00144678"/>
    <w:rsid w:val="001502EF"/>
    <w:rsid w:val="0016772A"/>
    <w:rsid w:val="001B0196"/>
    <w:rsid w:val="002207D0"/>
    <w:rsid w:val="00235266"/>
    <w:rsid w:val="00242622"/>
    <w:rsid w:val="002B7E82"/>
    <w:rsid w:val="002C1F22"/>
    <w:rsid w:val="002C5732"/>
    <w:rsid w:val="002C5DB1"/>
    <w:rsid w:val="002D4BEE"/>
    <w:rsid w:val="00307261"/>
    <w:rsid w:val="00332116"/>
    <w:rsid w:val="00351958"/>
    <w:rsid w:val="00365876"/>
    <w:rsid w:val="00391458"/>
    <w:rsid w:val="003B28B9"/>
    <w:rsid w:val="003C0E66"/>
    <w:rsid w:val="003D19C9"/>
    <w:rsid w:val="003E550E"/>
    <w:rsid w:val="00410DA6"/>
    <w:rsid w:val="00411B40"/>
    <w:rsid w:val="00446A40"/>
    <w:rsid w:val="004573AC"/>
    <w:rsid w:val="00486E68"/>
    <w:rsid w:val="00491256"/>
    <w:rsid w:val="00493EAA"/>
    <w:rsid w:val="004A688F"/>
    <w:rsid w:val="004A781B"/>
    <w:rsid w:val="004C45A9"/>
    <w:rsid w:val="004C738C"/>
    <w:rsid w:val="004D0260"/>
    <w:rsid w:val="004D0D8B"/>
    <w:rsid w:val="004D17F3"/>
    <w:rsid w:val="004E3AED"/>
    <w:rsid w:val="004F796B"/>
    <w:rsid w:val="005017CF"/>
    <w:rsid w:val="00531A3D"/>
    <w:rsid w:val="005320FA"/>
    <w:rsid w:val="00537020"/>
    <w:rsid w:val="00564C11"/>
    <w:rsid w:val="005712DF"/>
    <w:rsid w:val="0057488D"/>
    <w:rsid w:val="005871BA"/>
    <w:rsid w:val="0058720A"/>
    <w:rsid w:val="005A6D72"/>
    <w:rsid w:val="005B1C3C"/>
    <w:rsid w:val="005C2910"/>
    <w:rsid w:val="005C3D76"/>
    <w:rsid w:val="005E5CB8"/>
    <w:rsid w:val="005F1281"/>
    <w:rsid w:val="005F316E"/>
    <w:rsid w:val="00602C56"/>
    <w:rsid w:val="006167E0"/>
    <w:rsid w:val="006300B6"/>
    <w:rsid w:val="00634E8B"/>
    <w:rsid w:val="006350B5"/>
    <w:rsid w:val="0063763C"/>
    <w:rsid w:val="00650549"/>
    <w:rsid w:val="0065245E"/>
    <w:rsid w:val="0065460C"/>
    <w:rsid w:val="00661870"/>
    <w:rsid w:val="00671BF4"/>
    <w:rsid w:val="00674A8F"/>
    <w:rsid w:val="006A0AEF"/>
    <w:rsid w:val="006A6D1A"/>
    <w:rsid w:val="006D135B"/>
    <w:rsid w:val="006E5529"/>
    <w:rsid w:val="006F63F9"/>
    <w:rsid w:val="00702C5C"/>
    <w:rsid w:val="007062E6"/>
    <w:rsid w:val="00711E3A"/>
    <w:rsid w:val="00717B61"/>
    <w:rsid w:val="00731770"/>
    <w:rsid w:val="0077303F"/>
    <w:rsid w:val="0079135F"/>
    <w:rsid w:val="007D47CD"/>
    <w:rsid w:val="00807406"/>
    <w:rsid w:val="0083301B"/>
    <w:rsid w:val="00837C91"/>
    <w:rsid w:val="00843119"/>
    <w:rsid w:val="00855D9D"/>
    <w:rsid w:val="00875B7C"/>
    <w:rsid w:val="008900A0"/>
    <w:rsid w:val="00893793"/>
    <w:rsid w:val="008C04E8"/>
    <w:rsid w:val="008D066E"/>
    <w:rsid w:val="008D167E"/>
    <w:rsid w:val="008F7797"/>
    <w:rsid w:val="009165D3"/>
    <w:rsid w:val="0091662D"/>
    <w:rsid w:val="00952170"/>
    <w:rsid w:val="0098043C"/>
    <w:rsid w:val="00997C0A"/>
    <w:rsid w:val="009A4A1C"/>
    <w:rsid w:val="009C50F4"/>
    <w:rsid w:val="00A06C6B"/>
    <w:rsid w:val="00A134B3"/>
    <w:rsid w:val="00A30A04"/>
    <w:rsid w:val="00A3382C"/>
    <w:rsid w:val="00A55675"/>
    <w:rsid w:val="00AA70BA"/>
    <w:rsid w:val="00AB5022"/>
    <w:rsid w:val="00AC04A5"/>
    <w:rsid w:val="00AC0AC6"/>
    <w:rsid w:val="00AC276D"/>
    <w:rsid w:val="00AC6017"/>
    <w:rsid w:val="00AE7279"/>
    <w:rsid w:val="00AE7A9D"/>
    <w:rsid w:val="00AE7C12"/>
    <w:rsid w:val="00AF448F"/>
    <w:rsid w:val="00AF4799"/>
    <w:rsid w:val="00B46324"/>
    <w:rsid w:val="00B604D9"/>
    <w:rsid w:val="00B624B6"/>
    <w:rsid w:val="00BA027A"/>
    <w:rsid w:val="00BA253E"/>
    <w:rsid w:val="00BC7C99"/>
    <w:rsid w:val="00BD08A9"/>
    <w:rsid w:val="00BF27AC"/>
    <w:rsid w:val="00BF7F10"/>
    <w:rsid w:val="00C12E79"/>
    <w:rsid w:val="00C176C4"/>
    <w:rsid w:val="00C17705"/>
    <w:rsid w:val="00C17C3C"/>
    <w:rsid w:val="00C31360"/>
    <w:rsid w:val="00C3690F"/>
    <w:rsid w:val="00C424A8"/>
    <w:rsid w:val="00C51855"/>
    <w:rsid w:val="00C633C6"/>
    <w:rsid w:val="00CA392C"/>
    <w:rsid w:val="00CE6C2D"/>
    <w:rsid w:val="00CE78B4"/>
    <w:rsid w:val="00CF0D0F"/>
    <w:rsid w:val="00CF1E84"/>
    <w:rsid w:val="00D01C6D"/>
    <w:rsid w:val="00D22756"/>
    <w:rsid w:val="00D27A35"/>
    <w:rsid w:val="00D429C9"/>
    <w:rsid w:val="00D62786"/>
    <w:rsid w:val="00D71D44"/>
    <w:rsid w:val="00D75D80"/>
    <w:rsid w:val="00D76A91"/>
    <w:rsid w:val="00D869B8"/>
    <w:rsid w:val="00DB2F8A"/>
    <w:rsid w:val="00DC1EF5"/>
    <w:rsid w:val="00DC3AE3"/>
    <w:rsid w:val="00DD2E63"/>
    <w:rsid w:val="00DD3B0E"/>
    <w:rsid w:val="00DF500D"/>
    <w:rsid w:val="00DF5D4E"/>
    <w:rsid w:val="00DF7B3F"/>
    <w:rsid w:val="00E0677E"/>
    <w:rsid w:val="00E132FB"/>
    <w:rsid w:val="00E17289"/>
    <w:rsid w:val="00E234B8"/>
    <w:rsid w:val="00E27DE9"/>
    <w:rsid w:val="00E3236C"/>
    <w:rsid w:val="00E43126"/>
    <w:rsid w:val="00E43682"/>
    <w:rsid w:val="00E61F2B"/>
    <w:rsid w:val="00E64505"/>
    <w:rsid w:val="00EB093C"/>
    <w:rsid w:val="00EB2FBC"/>
    <w:rsid w:val="00EB62DE"/>
    <w:rsid w:val="00EB7A00"/>
    <w:rsid w:val="00EE0157"/>
    <w:rsid w:val="00EE3DDF"/>
    <w:rsid w:val="00EE5244"/>
    <w:rsid w:val="00EE72B2"/>
    <w:rsid w:val="00EF6915"/>
    <w:rsid w:val="00F0450C"/>
    <w:rsid w:val="00F21407"/>
    <w:rsid w:val="00F30F62"/>
    <w:rsid w:val="00F5110F"/>
    <w:rsid w:val="00F555A9"/>
    <w:rsid w:val="00F93810"/>
    <w:rsid w:val="00F96370"/>
    <w:rsid w:val="00FB3F2B"/>
    <w:rsid w:val="00FC1012"/>
    <w:rsid w:val="00FD0B41"/>
    <w:rsid w:val="00FE24EE"/>
    <w:rsid w:val="00FE26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14F3"/>
  <w15:docId w15:val="{2C66941E-4195-4F4F-8451-954381BF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8B"/>
    <w:pPr>
      <w:spacing w:after="0" w:line="240" w:lineRule="auto"/>
    </w:pPr>
    <w:rPr>
      <w:rFonts w:ascii="Times New Roman" w:eastAsia="Times New Roman" w:hAnsi="Times New Roman" w:cs="Times New Roman"/>
      <w:szCs w:val="24"/>
      <w:lang w:val="en-US"/>
    </w:rPr>
  </w:style>
  <w:style w:type="paragraph" w:styleId="Heading1">
    <w:name w:val="heading 1"/>
    <w:basedOn w:val="Normal"/>
    <w:next w:val="Normal"/>
    <w:link w:val="Heading1Char"/>
    <w:uiPriority w:val="9"/>
    <w:qFormat/>
    <w:rsid w:val="001446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6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E82"/>
    <w:rPr>
      <w:rFonts w:ascii="Tahoma" w:hAnsi="Tahoma" w:cs="Tahoma"/>
      <w:sz w:val="16"/>
      <w:szCs w:val="16"/>
    </w:rPr>
  </w:style>
  <w:style w:type="character" w:customStyle="1" w:styleId="BalloonTextChar">
    <w:name w:val="Balloon Text Char"/>
    <w:basedOn w:val="DefaultParagraphFont"/>
    <w:link w:val="BalloonText"/>
    <w:uiPriority w:val="99"/>
    <w:semiHidden/>
    <w:rsid w:val="002B7E82"/>
    <w:rPr>
      <w:rFonts w:ascii="Tahoma" w:hAnsi="Tahoma" w:cs="Tahoma"/>
      <w:sz w:val="16"/>
      <w:szCs w:val="16"/>
    </w:rPr>
  </w:style>
  <w:style w:type="table" w:styleId="TableGrid">
    <w:name w:val="Table Grid"/>
    <w:basedOn w:val="TableNormal"/>
    <w:rsid w:val="002B7E82"/>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D44"/>
    <w:pPr>
      <w:ind w:left="720"/>
      <w:contextualSpacing/>
    </w:pPr>
  </w:style>
  <w:style w:type="paragraph" w:styleId="Footer">
    <w:name w:val="footer"/>
    <w:basedOn w:val="Normal"/>
    <w:link w:val="FooterChar"/>
    <w:uiPriority w:val="99"/>
    <w:unhideWhenUsed/>
    <w:rsid w:val="00AF4799"/>
    <w:pPr>
      <w:tabs>
        <w:tab w:val="center" w:pos="4513"/>
        <w:tab w:val="right" w:pos="9026"/>
      </w:tabs>
    </w:pPr>
  </w:style>
  <w:style w:type="character" w:customStyle="1" w:styleId="FooterChar">
    <w:name w:val="Footer Char"/>
    <w:basedOn w:val="DefaultParagraphFont"/>
    <w:link w:val="Footer"/>
    <w:uiPriority w:val="99"/>
    <w:rsid w:val="00AF479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4799"/>
    <w:rPr>
      <w:color w:val="0000FF" w:themeColor="hyperlink"/>
      <w:u w:val="single"/>
    </w:rPr>
  </w:style>
  <w:style w:type="paragraph" w:styleId="EndnoteText">
    <w:name w:val="endnote text"/>
    <w:basedOn w:val="Normal"/>
    <w:link w:val="EndnoteTextChar"/>
    <w:uiPriority w:val="99"/>
    <w:semiHidden/>
    <w:unhideWhenUsed/>
    <w:rsid w:val="008F7797"/>
    <w:rPr>
      <w:sz w:val="20"/>
      <w:szCs w:val="20"/>
    </w:rPr>
  </w:style>
  <w:style w:type="character" w:customStyle="1" w:styleId="EndnoteTextChar">
    <w:name w:val="Endnote Text Char"/>
    <w:basedOn w:val="DefaultParagraphFont"/>
    <w:link w:val="EndnoteText"/>
    <w:uiPriority w:val="99"/>
    <w:semiHidden/>
    <w:rsid w:val="008F7797"/>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8F7797"/>
    <w:rPr>
      <w:vertAlign w:val="superscript"/>
    </w:rPr>
  </w:style>
  <w:style w:type="paragraph" w:styleId="FootnoteText">
    <w:name w:val="footnote text"/>
    <w:basedOn w:val="Normal"/>
    <w:link w:val="FootnoteTextChar"/>
    <w:uiPriority w:val="99"/>
    <w:semiHidden/>
    <w:unhideWhenUsed/>
    <w:rsid w:val="008F7797"/>
    <w:rPr>
      <w:sz w:val="20"/>
      <w:szCs w:val="20"/>
    </w:rPr>
  </w:style>
  <w:style w:type="character" w:customStyle="1" w:styleId="FootnoteTextChar">
    <w:name w:val="Footnote Text Char"/>
    <w:basedOn w:val="DefaultParagraphFont"/>
    <w:link w:val="FootnoteText"/>
    <w:uiPriority w:val="99"/>
    <w:semiHidden/>
    <w:rsid w:val="008F779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F7797"/>
    <w:rPr>
      <w:vertAlign w:val="superscript"/>
    </w:rPr>
  </w:style>
  <w:style w:type="character" w:customStyle="1" w:styleId="Heading1Char">
    <w:name w:val="Heading 1 Char"/>
    <w:basedOn w:val="DefaultParagraphFont"/>
    <w:link w:val="Heading1"/>
    <w:uiPriority w:val="9"/>
    <w:rsid w:val="0014467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44678"/>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88580">
      <w:bodyDiv w:val="1"/>
      <w:marLeft w:val="0"/>
      <w:marRight w:val="0"/>
      <w:marTop w:val="0"/>
      <w:marBottom w:val="0"/>
      <w:divBdr>
        <w:top w:val="none" w:sz="0" w:space="0" w:color="auto"/>
        <w:left w:val="none" w:sz="0" w:space="0" w:color="auto"/>
        <w:bottom w:val="none" w:sz="0" w:space="0" w:color="auto"/>
        <w:right w:val="none" w:sz="0" w:space="0" w:color="auto"/>
      </w:divBdr>
    </w:div>
    <w:div w:id="180473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nake_(video_game)" TargetMode="Externa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FC32EAAE47CA45BE39D50DC343EB7D" ma:contentTypeVersion="3" ma:contentTypeDescription="Create a new document." ma:contentTypeScope="" ma:versionID="45d346cb3d7b8a4585a679cf492f699a">
  <xsd:schema xmlns:xsd="http://www.w3.org/2001/XMLSchema" xmlns:xs="http://www.w3.org/2001/XMLSchema" xmlns:p="http://schemas.microsoft.com/office/2006/metadata/properties" xmlns:ns1="http://schemas.microsoft.com/sharepoint/v3" xmlns:ns2="fd2abeb6-c335-4a2b-9b92-63a942ae593e" targetNamespace="http://schemas.microsoft.com/office/2006/metadata/properties" ma:root="true" ma:fieldsID="10525dd1c2eae0da6e31ae5563bbdf7a" ns1:_="" ns2:_="">
    <xsd:import namespace="http://schemas.microsoft.com/sharepoint/v3"/>
    <xsd:import namespace="fd2abeb6-c335-4a2b-9b92-63a942ae593e"/>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2C72E9-5C24-4DD6-B75F-A385A2DDE3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C5A28EF-0AE1-43FA-8CAC-469D7F184842}">
  <ds:schemaRefs>
    <ds:schemaRef ds:uri="http://schemas.microsoft.com/sharepoint/v3/contenttype/forms"/>
  </ds:schemaRefs>
</ds:datastoreItem>
</file>

<file path=customXml/itemProps3.xml><?xml version="1.0" encoding="utf-8"?>
<ds:datastoreItem xmlns:ds="http://schemas.openxmlformats.org/officeDocument/2006/customXml" ds:itemID="{38077B1E-0C63-4735-B641-5BCF39C7E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2abeb6-c335-4a2b-9b92-63a942ae5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461EF8-C8B7-4387-BD79-98B9054C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JCASEY</dc:creator>
  <cp:lastModifiedBy>Shivneel Achari</cp:lastModifiedBy>
  <cp:revision>4</cp:revision>
  <cp:lastPrinted>2014-08-07T23:13:00Z</cp:lastPrinted>
  <dcterms:created xsi:type="dcterms:W3CDTF">2018-03-31T15:24:00Z</dcterms:created>
  <dcterms:modified xsi:type="dcterms:W3CDTF">2018-04-01T07:54:00Z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0x01010055FC32EAAE47CA45BE39D50DC343EB7D</vt:lpwstr>
  </property>
</Properties>
</file>